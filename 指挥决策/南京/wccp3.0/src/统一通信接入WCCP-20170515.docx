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BC74" w14:textId="4326263D" w:rsidR="007422FB" w:rsidRDefault="00E678FE">
      <w:pPr>
        <w:spacing w:line="360" w:lineRule="auto"/>
        <w:jc w:val="center"/>
        <w:rPr>
          <w:rFonts w:ascii="Arial" w:hAnsi="Arial"/>
          <w:b/>
          <w:sz w:val="52"/>
        </w:rPr>
      </w:pPr>
      <w:r>
        <w:rPr>
          <w:rFonts w:ascii="Arial" w:hAnsi="Arial" w:hint="eastAsia"/>
          <w:b/>
          <w:sz w:val="52"/>
        </w:rPr>
        <w:t>统一通信接入</w:t>
      </w:r>
      <w:r>
        <w:rPr>
          <w:rFonts w:ascii="Arial" w:hAnsi="Arial" w:hint="eastAsia"/>
          <w:b/>
          <w:sz w:val="52"/>
        </w:rPr>
        <w:t>WCCP</w:t>
      </w:r>
    </w:p>
    <w:p w14:paraId="72A1A426" w14:textId="77777777" w:rsidR="007422FB" w:rsidRDefault="007422FB">
      <w:pPr>
        <w:rPr>
          <w:rFonts w:ascii="Arial" w:hAnsi="Arial"/>
        </w:rPr>
      </w:pPr>
    </w:p>
    <w:p w14:paraId="3E23493B" w14:textId="77777777" w:rsidR="007422FB" w:rsidRDefault="007422FB">
      <w:pPr>
        <w:rPr>
          <w:rFonts w:ascii="Arial" w:hAnsi="Arial"/>
        </w:rPr>
      </w:pPr>
    </w:p>
    <w:p w14:paraId="6ABD26FC" w14:textId="77777777" w:rsidR="007422FB" w:rsidRDefault="007422FB">
      <w:pPr>
        <w:rPr>
          <w:rFonts w:ascii="Arial" w:hAnsi="Arial"/>
        </w:rPr>
      </w:pPr>
    </w:p>
    <w:p w14:paraId="758D877B" w14:textId="77777777" w:rsidR="007422FB" w:rsidRDefault="007422FB">
      <w:pPr>
        <w:rPr>
          <w:rFonts w:ascii="Arial" w:hAnsi="Arial"/>
        </w:rPr>
      </w:pPr>
    </w:p>
    <w:p w14:paraId="51937624" w14:textId="77777777" w:rsidR="007422FB" w:rsidRDefault="007422FB">
      <w:pPr>
        <w:rPr>
          <w:rFonts w:ascii="Arial" w:hAnsi="Arial"/>
        </w:rPr>
      </w:pPr>
    </w:p>
    <w:p w14:paraId="212811AE" w14:textId="77777777" w:rsidR="007422FB" w:rsidRDefault="007422FB">
      <w:pPr>
        <w:rPr>
          <w:rFonts w:ascii="Arial" w:hAnsi="Arial"/>
        </w:rPr>
      </w:pPr>
    </w:p>
    <w:p w14:paraId="193B0872" w14:textId="77777777" w:rsidR="007422FB" w:rsidRDefault="007422FB">
      <w:pPr>
        <w:rPr>
          <w:rFonts w:ascii="Arial" w:hAnsi="Arial"/>
        </w:rPr>
      </w:pPr>
    </w:p>
    <w:p w14:paraId="08BFB4CA" w14:textId="77777777" w:rsidR="007422FB" w:rsidRDefault="007422FB">
      <w:pPr>
        <w:rPr>
          <w:rFonts w:ascii="Arial" w:hAnsi="Arial"/>
        </w:rPr>
      </w:pPr>
    </w:p>
    <w:p w14:paraId="3D8765C7" w14:textId="77777777" w:rsidR="007422FB" w:rsidRDefault="007422FB">
      <w:pPr>
        <w:rPr>
          <w:rFonts w:ascii="Arial" w:hAnsi="Arial"/>
        </w:rPr>
      </w:pPr>
    </w:p>
    <w:p w14:paraId="0E584635" w14:textId="77777777" w:rsidR="007422FB" w:rsidRDefault="007422FB">
      <w:pPr>
        <w:rPr>
          <w:rFonts w:ascii="Arial" w:hAnsi="Arial"/>
        </w:rPr>
      </w:pPr>
    </w:p>
    <w:p w14:paraId="6B8A1A98" w14:textId="77777777" w:rsidR="007422FB" w:rsidRDefault="007422FB">
      <w:pPr>
        <w:rPr>
          <w:rFonts w:ascii="Arial" w:hAnsi="Arial"/>
        </w:rPr>
      </w:pPr>
    </w:p>
    <w:p w14:paraId="2C2B3407" w14:textId="77777777" w:rsidR="007422FB" w:rsidRDefault="007422FB">
      <w:pPr>
        <w:rPr>
          <w:rFonts w:ascii="Arial" w:hAnsi="Arial"/>
        </w:rPr>
      </w:pPr>
    </w:p>
    <w:p w14:paraId="1077BF4C" w14:textId="77777777" w:rsidR="007422FB" w:rsidRDefault="007422FB">
      <w:pPr>
        <w:rPr>
          <w:rFonts w:ascii="Arial" w:hAnsi="Arial"/>
        </w:rPr>
      </w:pPr>
    </w:p>
    <w:p w14:paraId="5CF2766A" w14:textId="77777777" w:rsidR="007422FB" w:rsidRDefault="007422FB">
      <w:pPr>
        <w:rPr>
          <w:rFonts w:ascii="Arial" w:hAnsi="Arial"/>
        </w:rPr>
      </w:pPr>
    </w:p>
    <w:p w14:paraId="5CB59600" w14:textId="77777777" w:rsidR="007422FB" w:rsidRDefault="007422FB">
      <w:pPr>
        <w:rPr>
          <w:rFonts w:ascii="Arial" w:hAnsi="Arial"/>
        </w:rPr>
      </w:pPr>
    </w:p>
    <w:p w14:paraId="3D486181" w14:textId="77777777" w:rsidR="007422FB" w:rsidRDefault="007422FB">
      <w:pPr>
        <w:rPr>
          <w:rFonts w:ascii="Arial" w:hAnsi="Arial"/>
        </w:rPr>
      </w:pPr>
    </w:p>
    <w:p w14:paraId="1CD17419" w14:textId="77777777" w:rsidR="007422FB" w:rsidRDefault="0047240D">
      <w:pPr>
        <w:jc w:val="center"/>
        <w:rPr>
          <w:rFonts w:ascii="Arial" w:hAnsi="Arial"/>
          <w:b/>
          <w:kern w:val="0"/>
          <w:sz w:val="36"/>
        </w:rPr>
      </w:pPr>
      <w:r>
        <w:rPr>
          <w:rFonts w:ascii="Arial" w:hAnsi="Arial"/>
          <w:b/>
          <w:noProof/>
          <w:kern w:val="0"/>
          <w:sz w:val="36"/>
        </w:rPr>
        <w:drawing>
          <wp:inline distT="0" distB="0" distL="0" distR="0" wp14:anchorId="0F589983" wp14:editId="5505E20C">
            <wp:extent cx="2638425" cy="1562100"/>
            <wp:effectExtent l="0" t="0" r="9525" b="0"/>
            <wp:docPr id="1" name="图片 1" descr="LOGO组合排列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组合排列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9B94" w14:textId="3C272841" w:rsidR="007422FB" w:rsidRDefault="0047240D">
      <w:pPr>
        <w:spacing w:line="360" w:lineRule="auto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20</w:t>
      </w:r>
      <w:r w:rsidR="003A1007">
        <w:rPr>
          <w:rFonts w:ascii="Arial" w:hAnsi="Arial" w:hint="eastAsia"/>
          <w:b/>
          <w:sz w:val="30"/>
        </w:rPr>
        <w:t>17</w:t>
      </w:r>
      <w:r>
        <w:rPr>
          <w:rFonts w:ascii="Arial" w:hAnsi="Arial"/>
          <w:b/>
          <w:sz w:val="30"/>
        </w:rPr>
        <w:t>年</w:t>
      </w:r>
      <w:r w:rsidR="003A1007">
        <w:rPr>
          <w:rFonts w:ascii="Arial" w:hAnsi="Arial" w:hint="eastAsia"/>
          <w:b/>
          <w:sz w:val="30"/>
        </w:rPr>
        <w:t>4</w:t>
      </w:r>
      <w:r>
        <w:rPr>
          <w:rFonts w:ascii="Arial" w:hAnsi="Arial" w:hint="eastAsia"/>
          <w:b/>
          <w:sz w:val="30"/>
        </w:rPr>
        <w:t xml:space="preserve"> </w:t>
      </w:r>
      <w:r>
        <w:rPr>
          <w:rFonts w:ascii="Arial" w:hAnsi="Arial"/>
          <w:b/>
          <w:sz w:val="30"/>
        </w:rPr>
        <w:t>月</w:t>
      </w:r>
    </w:p>
    <w:p w14:paraId="30E054F5" w14:textId="77777777" w:rsidR="007422FB" w:rsidRDefault="0047240D">
      <w:pPr>
        <w:widowControl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br w:type="page"/>
      </w:r>
    </w:p>
    <w:p w14:paraId="29280CD4" w14:textId="77777777" w:rsidR="007422FB" w:rsidRDefault="0047240D" w:rsidP="00F54AFE">
      <w:pPr>
        <w:pStyle w:val="1"/>
      </w:pPr>
      <w:r>
        <w:rPr>
          <w:rFonts w:hint="eastAsia"/>
        </w:rPr>
        <w:lastRenderedPageBreak/>
        <w:t>引言</w:t>
      </w:r>
    </w:p>
    <w:p w14:paraId="0080E1FC" w14:textId="77777777" w:rsidR="007422FB" w:rsidRDefault="0047240D" w:rsidP="00100F79">
      <w:pPr>
        <w:pStyle w:val="2"/>
      </w:pPr>
      <w:bookmarkStart w:id="0" w:name="_Toc233600058"/>
      <w:r>
        <w:rPr>
          <w:rFonts w:hint="eastAsia"/>
        </w:rPr>
        <w:t>文档目的</w:t>
      </w:r>
      <w:bookmarkEnd w:id="0"/>
    </w:p>
    <w:p w14:paraId="6B6A202A" w14:textId="44C49639" w:rsidR="007422FB" w:rsidRDefault="00E678FE" w:rsidP="00E678FE">
      <w:pPr>
        <w:spacing w:line="360" w:lineRule="auto"/>
        <w:ind w:firstLineChars="200" w:firstLine="420"/>
      </w:pPr>
      <w:r>
        <w:rPr>
          <w:rFonts w:hint="eastAsia"/>
        </w:rPr>
        <w:t>本文档统一通信接入</w:t>
      </w:r>
      <w:r>
        <w:rPr>
          <w:rFonts w:hint="eastAsia"/>
        </w:rPr>
        <w:t>WCCP</w:t>
      </w:r>
      <w:r>
        <w:rPr>
          <w:rFonts w:hint="eastAsia"/>
        </w:rPr>
        <w:t>的</w:t>
      </w:r>
      <w:r>
        <w:rPr>
          <w:rFonts w:hint="eastAsia"/>
        </w:rPr>
        <w:t>GYSJ</w:t>
      </w:r>
      <w:r>
        <w:rPr>
          <w:rFonts w:hint="eastAsia"/>
        </w:rPr>
        <w:t>。本</w:t>
      </w:r>
      <w:r>
        <w:rPr>
          <w:rFonts w:hint="eastAsia"/>
        </w:rPr>
        <w:t>SJ</w:t>
      </w:r>
      <w:r>
        <w:rPr>
          <w:rFonts w:hint="eastAsia"/>
        </w:rPr>
        <w:t>主要描述统一通信系统接入</w:t>
      </w:r>
      <w:r>
        <w:rPr>
          <w:rFonts w:hint="eastAsia"/>
        </w:rPr>
        <w:t>WCCP</w:t>
      </w:r>
      <w:r w:rsidR="00C22F65">
        <w:rPr>
          <w:rFonts w:hint="eastAsia"/>
        </w:rPr>
        <w:t>的总体架构图、网络设计图</w:t>
      </w:r>
      <w:r>
        <w:rPr>
          <w:rFonts w:hint="eastAsia"/>
        </w:rPr>
        <w:t>，主要实现技术、系统接口结构体和接口定义等那内容；本文档是设计人员、开发人员和部署人员作为指导建议，开发人员应仔细阅读和理解本文档描述的内容。</w:t>
      </w:r>
    </w:p>
    <w:p w14:paraId="6160DE1F" w14:textId="5D49063B" w:rsidR="007422FB" w:rsidRDefault="0047240D" w:rsidP="00100F79">
      <w:pPr>
        <w:pStyle w:val="2"/>
      </w:pPr>
      <w:bookmarkStart w:id="1" w:name="_Toc233600059"/>
      <w:r>
        <w:rPr>
          <w:rFonts w:hint="eastAsia"/>
        </w:rPr>
        <w:t>背景</w:t>
      </w:r>
      <w:bookmarkEnd w:id="1"/>
    </w:p>
    <w:p w14:paraId="74CDC161" w14:textId="5DCD9025" w:rsidR="00E678FE" w:rsidRDefault="00E678FE" w:rsidP="00C968B2">
      <w:pPr>
        <w:spacing w:line="360" w:lineRule="auto"/>
        <w:ind w:firstLine="420"/>
      </w:pPr>
      <w:r>
        <w:rPr>
          <w:rFonts w:hint="eastAsia"/>
        </w:rPr>
        <w:t>WCCP</w:t>
      </w:r>
      <w:r>
        <w:rPr>
          <w:rFonts w:hint="eastAsia"/>
        </w:rPr>
        <w:t>已经</w:t>
      </w:r>
      <w:proofErr w:type="gramStart"/>
      <w:r>
        <w:rPr>
          <w:rFonts w:hint="eastAsia"/>
        </w:rPr>
        <w:t>接入</w:t>
      </w:r>
      <w:r w:rsidR="0077436C">
        <w:rPr>
          <w:rFonts w:hint="eastAsia"/>
        </w:rPr>
        <w:t>汇群通通</w:t>
      </w:r>
      <w:proofErr w:type="gramEnd"/>
      <w:r w:rsidR="0077436C">
        <w:rPr>
          <w:rFonts w:hint="eastAsia"/>
        </w:rPr>
        <w:t>信程序，但是统一通信作为另外一种通信业务系统，在重庆、四川分布部署的，统一通信系统也需要如</w:t>
      </w:r>
      <w:proofErr w:type="gramStart"/>
      <w:r w:rsidR="0077436C">
        <w:rPr>
          <w:rFonts w:hint="eastAsia"/>
        </w:rPr>
        <w:t>汇群通一样</w:t>
      </w:r>
      <w:proofErr w:type="gramEnd"/>
      <w:r w:rsidR="0077436C">
        <w:rPr>
          <w:rFonts w:hint="eastAsia"/>
        </w:rPr>
        <w:t>完整整合到</w:t>
      </w:r>
      <w:r w:rsidR="0077436C">
        <w:rPr>
          <w:rFonts w:hint="eastAsia"/>
        </w:rPr>
        <w:t>WCCP</w:t>
      </w:r>
      <w:r w:rsidR="0077436C">
        <w:rPr>
          <w:rFonts w:hint="eastAsia"/>
        </w:rPr>
        <w:t>中。所以需要将</w:t>
      </w:r>
      <w:r w:rsidR="0077436C">
        <w:rPr>
          <w:rFonts w:hint="eastAsia"/>
        </w:rPr>
        <w:t>WCCP</w:t>
      </w:r>
      <w:r w:rsidR="0077436C">
        <w:rPr>
          <w:rFonts w:hint="eastAsia"/>
        </w:rPr>
        <w:t>与第三方通信公司的系统以统一的接口标准对外调用。</w:t>
      </w:r>
    </w:p>
    <w:p w14:paraId="289575F1" w14:textId="77777777" w:rsidR="007422FB" w:rsidRDefault="007422FB" w:rsidP="00C968B2"/>
    <w:p w14:paraId="08DA5DDE" w14:textId="77777777" w:rsidR="007422FB" w:rsidRDefault="0047240D" w:rsidP="00100F79">
      <w:pPr>
        <w:pStyle w:val="2"/>
      </w:pPr>
      <w:bookmarkStart w:id="2" w:name="_Toc233600060"/>
      <w:r>
        <w:rPr>
          <w:rFonts w:hint="eastAsia"/>
        </w:rPr>
        <w:t>定义</w:t>
      </w:r>
      <w:bookmarkEnd w:id="2"/>
    </w:p>
    <w:p w14:paraId="3C4FD3C8" w14:textId="77777777" w:rsidR="007422FB" w:rsidRDefault="007422FB" w:rsidP="00C968B2"/>
    <w:p w14:paraId="5D7C7A18" w14:textId="77777777" w:rsidR="007422FB" w:rsidRDefault="0047240D" w:rsidP="00100F79">
      <w:pPr>
        <w:pStyle w:val="2"/>
      </w:pPr>
      <w:bookmarkStart w:id="3" w:name="_Toc233600061"/>
      <w:r>
        <w:rPr>
          <w:rFonts w:hint="eastAsia"/>
        </w:rPr>
        <w:t>参考资料</w:t>
      </w:r>
      <w:bookmarkEnd w:id="3"/>
    </w:p>
    <w:p w14:paraId="0B64CDC7" w14:textId="3A49507D" w:rsidR="007422FB" w:rsidRDefault="0047240D">
      <w:pPr>
        <w:ind w:firstLine="405"/>
      </w:pPr>
      <w:r>
        <w:rPr>
          <w:rFonts w:hint="eastAsia"/>
        </w:rPr>
        <w:t>《</w:t>
      </w:r>
      <w:r w:rsidR="0077436C">
        <w:rPr>
          <w:rFonts w:hint="eastAsia"/>
        </w:rPr>
        <w:t>统一通信接入</w:t>
      </w:r>
      <w:r w:rsidR="0077436C">
        <w:rPr>
          <w:rFonts w:hint="eastAsia"/>
        </w:rPr>
        <w:t xml:space="preserve">WCCP </w:t>
      </w:r>
      <w:r>
        <w:rPr>
          <w:rFonts w:hint="eastAsia"/>
        </w:rPr>
        <w:t>GYSJ.doc</w:t>
      </w:r>
      <w:r>
        <w:rPr>
          <w:rFonts w:hint="eastAsia"/>
        </w:rPr>
        <w:t>》</w:t>
      </w:r>
    </w:p>
    <w:p w14:paraId="353703B7" w14:textId="77777777" w:rsidR="006D534E" w:rsidRDefault="006D534E">
      <w:pPr>
        <w:ind w:firstLine="405"/>
      </w:pPr>
    </w:p>
    <w:p w14:paraId="1A9654B5" w14:textId="77777777" w:rsidR="007422FB" w:rsidRDefault="0047240D">
      <w:pPr>
        <w:widowControl/>
        <w:jc w:val="left"/>
      </w:pPr>
      <w:r>
        <w:br w:type="page"/>
      </w:r>
    </w:p>
    <w:p w14:paraId="143C5356" w14:textId="77777777" w:rsidR="007422FB" w:rsidRDefault="0047240D" w:rsidP="00C968B2">
      <w:pPr>
        <w:pStyle w:val="1"/>
      </w:pPr>
      <w:r>
        <w:rPr>
          <w:rFonts w:hint="eastAsia"/>
        </w:rPr>
        <w:lastRenderedPageBreak/>
        <w:t>总体设计</w:t>
      </w:r>
    </w:p>
    <w:p w14:paraId="20E483AE" w14:textId="77777777" w:rsidR="007422FB" w:rsidRDefault="0047240D" w:rsidP="00100F79">
      <w:pPr>
        <w:pStyle w:val="2"/>
      </w:pPr>
      <w:r>
        <w:rPr>
          <w:rFonts w:hint="eastAsia"/>
        </w:rPr>
        <w:t>系统功能</w:t>
      </w:r>
    </w:p>
    <w:p w14:paraId="799C737D" w14:textId="77777777" w:rsidR="007422FB" w:rsidRDefault="0047240D" w:rsidP="00100F79">
      <w:pPr>
        <w:pStyle w:val="3"/>
      </w:pPr>
      <w:r>
        <w:rPr>
          <w:rFonts w:hint="eastAsia"/>
        </w:rPr>
        <w:t>系统架构图</w:t>
      </w:r>
    </w:p>
    <w:p w14:paraId="020774FB" w14:textId="0500BE8B" w:rsidR="007422FB" w:rsidRDefault="00E37B43">
      <w:r>
        <w:object w:dxaOrig="7087" w:dyaOrig="6433" w14:anchorId="32691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5pt;height:321.95pt" o:ole="">
            <v:imagedata r:id="rId11" o:title=""/>
          </v:shape>
          <o:OLEObject Type="Embed" ProgID="Visio.Drawing.11" ShapeID="_x0000_i1025" DrawAspect="Content" ObjectID="_1557412684" r:id="rId12"/>
        </w:object>
      </w:r>
    </w:p>
    <w:p w14:paraId="731F6A51" w14:textId="77777777" w:rsidR="007422FB" w:rsidRDefault="0047240D">
      <w:r>
        <w:rPr>
          <w:rFonts w:hint="eastAsia"/>
        </w:rPr>
        <w:t xml:space="preserve">                          </w:t>
      </w:r>
      <w:r>
        <w:rPr>
          <w:rFonts w:hint="eastAsia"/>
        </w:rPr>
        <w:t>系统架构图</w:t>
      </w:r>
    </w:p>
    <w:p w14:paraId="173E9AEB" w14:textId="77777777" w:rsidR="007422FB" w:rsidRDefault="0047240D" w:rsidP="00100F79">
      <w:pPr>
        <w:pStyle w:val="3"/>
      </w:pPr>
      <w:r>
        <w:rPr>
          <w:rFonts w:hint="eastAsia"/>
        </w:rPr>
        <w:t>总体功能说明</w:t>
      </w:r>
    </w:p>
    <w:p w14:paraId="1C11959E" w14:textId="4873FEC1" w:rsidR="0024376E" w:rsidRDefault="002C6E3A">
      <w:r>
        <w:rPr>
          <w:rFonts w:hint="eastAsia"/>
        </w:rPr>
        <w:t xml:space="preserve">Web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接入代理模块</w:t>
      </w:r>
      <w:r w:rsidR="0024376E">
        <w:rPr>
          <w:rFonts w:hint="eastAsia"/>
        </w:rPr>
        <w:t>作为</w:t>
      </w:r>
      <w:r w:rsidR="0047240D">
        <w:rPr>
          <w:rFonts w:hint="eastAsia"/>
        </w:rPr>
        <w:t>指挥</w:t>
      </w:r>
      <w:r w:rsidR="0047240D">
        <w:rPr>
          <w:rFonts w:hint="eastAsia"/>
        </w:rPr>
        <w:t>WEB</w:t>
      </w:r>
      <w:r w:rsidR="0047240D">
        <w:rPr>
          <w:rFonts w:hint="eastAsia"/>
        </w:rPr>
        <w:t>系统与第三方</w:t>
      </w:r>
      <w:r w:rsidR="0024376E">
        <w:rPr>
          <w:rFonts w:hint="eastAsia"/>
        </w:rPr>
        <w:t>通信</w:t>
      </w:r>
      <w:r w:rsidR="0047240D">
        <w:rPr>
          <w:rFonts w:hint="eastAsia"/>
        </w:rPr>
        <w:t>系统数据交互的中间桥梁，其主要包括</w:t>
      </w:r>
      <w:r w:rsidR="0024376E">
        <w:rPr>
          <w:rFonts w:hint="eastAsia"/>
        </w:rPr>
        <w:t>通信实时消息发送，</w:t>
      </w:r>
      <w:r w:rsidR="002B610D">
        <w:rPr>
          <w:rFonts w:hint="eastAsia"/>
        </w:rPr>
        <w:t>对第三方通信系统进行下发调度指令等功能。</w:t>
      </w:r>
    </w:p>
    <w:p w14:paraId="57C9ECBB" w14:textId="2C52D09E" w:rsidR="007422FB" w:rsidRDefault="007422FB"/>
    <w:p w14:paraId="303F7B0C" w14:textId="77777777" w:rsidR="007422FB" w:rsidRDefault="00842F3C" w:rsidP="00100F79">
      <w:pPr>
        <w:pStyle w:val="3"/>
      </w:pPr>
      <w:r>
        <w:rPr>
          <w:rFonts w:hint="eastAsia"/>
        </w:rPr>
        <w:t>模块结构图</w:t>
      </w:r>
    </w:p>
    <w:p w14:paraId="0E604F0F" w14:textId="77777777" w:rsidR="00AE7147" w:rsidRDefault="00AE7147" w:rsidP="00842F3C"/>
    <w:p w14:paraId="1FC5A1CE" w14:textId="4110AA6C" w:rsidR="00842F3C" w:rsidRPr="00842F3C" w:rsidRDefault="003058ED" w:rsidP="00136F4E">
      <w:pPr>
        <w:pStyle w:val="4"/>
      </w:pPr>
      <w:r>
        <w:rPr>
          <w:rFonts w:hint="eastAsia"/>
        </w:rPr>
        <w:lastRenderedPageBreak/>
        <w:t>系统</w:t>
      </w:r>
      <w:r w:rsidR="00A53AC8">
        <w:rPr>
          <w:rFonts w:hint="eastAsia"/>
        </w:rPr>
        <w:t>部署</w:t>
      </w:r>
    </w:p>
    <w:p w14:paraId="7BDD2DE1" w14:textId="456A9A3F" w:rsidR="007422FB" w:rsidRDefault="004862DC">
      <w:r>
        <w:object w:dxaOrig="7759" w:dyaOrig="8587" w14:anchorId="1744CC9E">
          <v:shape id="_x0000_i1026" type="#_x0000_t75" style="width:388.55pt;height:429.3pt" o:ole="">
            <v:imagedata r:id="rId13" o:title=""/>
          </v:shape>
          <o:OLEObject Type="Embed" ProgID="Visio.Drawing.11" ShapeID="_x0000_i1026" DrawAspect="Content" ObjectID="_1557412685" r:id="rId14"/>
        </w:object>
      </w:r>
    </w:p>
    <w:p w14:paraId="3534426B" w14:textId="274D401C" w:rsidR="005A04E4" w:rsidRPr="008B1BE6" w:rsidRDefault="005A04E4" w:rsidP="008B1BE6">
      <w:pPr>
        <w:pStyle w:val="4"/>
      </w:pPr>
      <w:r>
        <w:rPr>
          <w:rFonts w:hint="eastAsia"/>
        </w:rPr>
        <w:t>软件分层</w:t>
      </w:r>
    </w:p>
    <w:tbl>
      <w:tblPr>
        <w:tblStyle w:val="aa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6996"/>
      </w:tblGrid>
      <w:tr w:rsidR="005A04E4" w:rsidRPr="003058ED" w14:paraId="6ADDC74E" w14:textId="77777777" w:rsidTr="00225518">
        <w:tc>
          <w:tcPr>
            <w:tcW w:w="1418" w:type="dxa"/>
            <w:shd w:val="clear" w:color="auto" w:fill="948A54" w:themeFill="background2" w:themeFillShade="80"/>
          </w:tcPr>
          <w:p w14:paraId="30E4C45C" w14:textId="77777777" w:rsidR="005A04E4" w:rsidRPr="003058ED" w:rsidRDefault="005A04E4" w:rsidP="00E6750F">
            <w:pPr>
              <w:pStyle w:val="10"/>
              <w:ind w:firstLineChars="0" w:firstLine="0"/>
              <w:jc w:val="center"/>
              <w:rPr>
                <w:b/>
                <w:color w:val="FFFFFF" w:themeColor="background1"/>
              </w:rPr>
            </w:pPr>
            <w:r w:rsidRPr="003058ED">
              <w:rPr>
                <w:rFonts w:hint="eastAsia"/>
                <w:b/>
                <w:color w:val="FFFFFF" w:themeColor="background1"/>
              </w:rPr>
              <w:t>分层</w:t>
            </w:r>
          </w:p>
        </w:tc>
        <w:tc>
          <w:tcPr>
            <w:tcW w:w="6996" w:type="dxa"/>
            <w:shd w:val="clear" w:color="auto" w:fill="948A54" w:themeFill="background2" w:themeFillShade="80"/>
          </w:tcPr>
          <w:p w14:paraId="534DCDD2" w14:textId="77777777" w:rsidR="005A04E4" w:rsidRPr="003058ED" w:rsidRDefault="005A04E4" w:rsidP="00E6750F">
            <w:pPr>
              <w:pStyle w:val="10"/>
              <w:ind w:firstLineChars="0" w:firstLine="0"/>
              <w:jc w:val="center"/>
              <w:rPr>
                <w:b/>
                <w:color w:val="FFFFFF" w:themeColor="background1"/>
              </w:rPr>
            </w:pPr>
            <w:r w:rsidRPr="003058ED">
              <w:rPr>
                <w:rFonts w:hint="eastAsia"/>
                <w:b/>
                <w:color w:val="FFFFFF" w:themeColor="background1"/>
              </w:rPr>
              <w:t>说明</w:t>
            </w:r>
          </w:p>
        </w:tc>
      </w:tr>
      <w:tr w:rsidR="005A04E4" w:rsidRPr="003058ED" w14:paraId="0335E0C7" w14:textId="77777777" w:rsidTr="00225518">
        <w:tc>
          <w:tcPr>
            <w:tcW w:w="1418" w:type="dxa"/>
          </w:tcPr>
          <w:p w14:paraId="5933E941" w14:textId="7AC14A22" w:rsidR="005A04E4" w:rsidRPr="00225518" w:rsidRDefault="00225518" w:rsidP="00E6750F">
            <w:pPr>
              <w:pStyle w:val="10"/>
              <w:ind w:firstLineChars="0" w:firstLine="0"/>
              <w:rPr>
                <w:color w:val="000000" w:themeColor="text1"/>
              </w:rPr>
            </w:pPr>
            <w:r w:rsidRPr="00225518">
              <w:rPr>
                <w:color w:val="000000" w:themeColor="text1"/>
              </w:rPr>
              <w:t>页面</w:t>
            </w:r>
            <w:r>
              <w:rPr>
                <w:color w:val="000000" w:themeColor="text1"/>
              </w:rPr>
              <w:t>访问层</w:t>
            </w:r>
          </w:p>
        </w:tc>
        <w:tc>
          <w:tcPr>
            <w:tcW w:w="6996" w:type="dxa"/>
          </w:tcPr>
          <w:p w14:paraId="37884E70" w14:textId="2BE1D316" w:rsidR="005A04E4" w:rsidRPr="00225518" w:rsidRDefault="00507424" w:rsidP="00507424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部署</w:t>
            </w:r>
            <w:r w:rsidR="00626966">
              <w:rPr>
                <w:color w:val="000000" w:themeColor="text1"/>
              </w:rPr>
              <w:t>指挥系统</w:t>
            </w:r>
            <w:r w:rsidR="00626966">
              <w:rPr>
                <w:color w:val="000000" w:themeColor="text1"/>
              </w:rPr>
              <w:t>PC</w:t>
            </w:r>
            <w:r w:rsidR="00626966">
              <w:rPr>
                <w:color w:val="000000" w:themeColor="text1"/>
              </w:rPr>
              <w:t>终端</w:t>
            </w:r>
            <w:r>
              <w:rPr>
                <w:color w:val="000000" w:themeColor="text1"/>
              </w:rPr>
              <w:t>等访问设备</w:t>
            </w:r>
          </w:p>
        </w:tc>
      </w:tr>
      <w:tr w:rsidR="005A04E4" w:rsidRPr="003058ED" w14:paraId="262A54F7" w14:textId="77777777" w:rsidTr="00225518">
        <w:tc>
          <w:tcPr>
            <w:tcW w:w="1418" w:type="dxa"/>
          </w:tcPr>
          <w:p w14:paraId="44FCEDB6" w14:textId="74CA0AF4" w:rsidR="005A04E4" w:rsidRPr="00225518" w:rsidRDefault="00626966" w:rsidP="00E6750F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对讲接入层</w:t>
            </w:r>
          </w:p>
        </w:tc>
        <w:tc>
          <w:tcPr>
            <w:tcW w:w="6996" w:type="dxa"/>
          </w:tcPr>
          <w:p w14:paraId="36383A88" w14:textId="1ACDF8C4" w:rsidR="005A04E4" w:rsidRPr="00225518" w:rsidRDefault="004F4A43" w:rsidP="004F4A43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部署</w:t>
            </w:r>
            <w:r w:rsidR="00626966">
              <w:rPr>
                <w:color w:val="000000" w:themeColor="text1"/>
              </w:rPr>
              <w:t>指挥系统与第三方对讲系统对接访问的程序</w:t>
            </w:r>
          </w:p>
        </w:tc>
      </w:tr>
      <w:tr w:rsidR="005A04E4" w:rsidRPr="003058ED" w14:paraId="13FB3AB8" w14:textId="77777777" w:rsidTr="00225518">
        <w:tc>
          <w:tcPr>
            <w:tcW w:w="1418" w:type="dxa"/>
          </w:tcPr>
          <w:p w14:paraId="410A4E3D" w14:textId="61EB0DFC" w:rsidR="005A04E4" w:rsidRPr="00225518" w:rsidRDefault="00507424" w:rsidP="00E6750F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对讲核心层</w:t>
            </w:r>
          </w:p>
        </w:tc>
        <w:tc>
          <w:tcPr>
            <w:tcW w:w="6996" w:type="dxa"/>
          </w:tcPr>
          <w:p w14:paraId="43685114" w14:textId="538C3000" w:rsidR="005A04E4" w:rsidRPr="00225518" w:rsidRDefault="004F4A43" w:rsidP="00E6750F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部署第三方对讲系统的核心程序</w:t>
            </w:r>
          </w:p>
        </w:tc>
      </w:tr>
      <w:tr w:rsidR="005A04E4" w:rsidRPr="003058ED" w14:paraId="1FCC134F" w14:textId="77777777" w:rsidTr="00225518">
        <w:tc>
          <w:tcPr>
            <w:tcW w:w="1418" w:type="dxa"/>
          </w:tcPr>
          <w:p w14:paraId="28085F24" w14:textId="3F3880CE" w:rsidR="005A04E4" w:rsidRPr="00225518" w:rsidRDefault="004F4A43" w:rsidP="00E6750F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移动访问层</w:t>
            </w:r>
          </w:p>
        </w:tc>
        <w:tc>
          <w:tcPr>
            <w:tcW w:w="6996" w:type="dxa"/>
          </w:tcPr>
          <w:p w14:paraId="6436A7B1" w14:textId="1561616D" w:rsidR="005A04E4" w:rsidRPr="00225518" w:rsidRDefault="004F4A43" w:rsidP="00E6750F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安装第三方对讲</w:t>
            </w:r>
            <w:r>
              <w:rPr>
                <w:color w:val="000000" w:themeColor="text1"/>
              </w:rPr>
              <w:t>APP</w:t>
            </w:r>
            <w:r w:rsidR="00F33B8F">
              <w:rPr>
                <w:color w:val="000000" w:themeColor="text1"/>
              </w:rPr>
              <w:t>应用</w:t>
            </w:r>
          </w:p>
        </w:tc>
      </w:tr>
    </w:tbl>
    <w:p w14:paraId="730D87A7" w14:textId="77777777" w:rsidR="005A04E4" w:rsidRDefault="005A04E4" w:rsidP="005A04E4">
      <w:pPr>
        <w:pStyle w:val="10"/>
        <w:ind w:left="360" w:firstLineChars="0" w:firstLine="0"/>
      </w:pPr>
    </w:p>
    <w:p w14:paraId="6919F638" w14:textId="77777777" w:rsidR="005A04E4" w:rsidRDefault="005A04E4" w:rsidP="005A04E4">
      <w:pPr>
        <w:pStyle w:val="4"/>
      </w:pPr>
      <w:r>
        <w:rPr>
          <w:rFonts w:hint="eastAsia"/>
        </w:rPr>
        <w:lastRenderedPageBreak/>
        <w:t>模块划分</w:t>
      </w:r>
    </w:p>
    <w:p w14:paraId="2407B968" w14:textId="36B12C90" w:rsidR="005A04E4" w:rsidRPr="006639F7" w:rsidRDefault="001D54E8" w:rsidP="005A04E4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统一通信所涉及的</w:t>
      </w:r>
      <w:r w:rsidR="005A04E4" w:rsidRPr="006639F7">
        <w:rPr>
          <w:rFonts w:hint="eastAsia"/>
          <w:color w:val="000000" w:themeColor="text1"/>
        </w:rPr>
        <w:t>模块，各模块之间互不影响，可单独启用及关闭</w:t>
      </w:r>
    </w:p>
    <w:p w14:paraId="5760964F" w14:textId="3D04827B" w:rsidR="005A04E4" w:rsidRPr="006639F7" w:rsidRDefault="00FC6B9A" w:rsidP="005A04E4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终端</w:t>
      </w:r>
      <w:r w:rsidR="005A04E4" w:rsidRPr="006639F7">
        <w:rPr>
          <w:rFonts w:hint="eastAsia"/>
          <w:color w:val="000000" w:themeColor="text1"/>
        </w:rPr>
        <w:t>：</w:t>
      </w:r>
      <w:r w:rsidR="00FF487F">
        <w:rPr>
          <w:rFonts w:hint="eastAsia"/>
          <w:color w:val="000000" w:themeColor="text1"/>
        </w:rPr>
        <w:t>通过</w:t>
      </w:r>
      <w:r w:rsidR="00FF487F">
        <w:rPr>
          <w:rFonts w:hint="eastAsia"/>
          <w:color w:val="000000" w:themeColor="text1"/>
        </w:rPr>
        <w:t>Chrome</w:t>
      </w:r>
      <w:r w:rsidR="00FF487F">
        <w:rPr>
          <w:rFonts w:hint="eastAsia"/>
          <w:color w:val="000000" w:themeColor="text1"/>
        </w:rPr>
        <w:t>浏览器访问访问对讲群组消息、访问对讲文件</w:t>
      </w:r>
      <w:r w:rsidR="005A04E4" w:rsidRPr="006639F7">
        <w:rPr>
          <w:rFonts w:hint="eastAsia"/>
          <w:color w:val="000000" w:themeColor="text1"/>
        </w:rPr>
        <w:t>；</w:t>
      </w:r>
    </w:p>
    <w:p w14:paraId="38C9D3FA" w14:textId="570FD7DF" w:rsidR="005A04E4" w:rsidRDefault="00D43F82" w:rsidP="005A04E4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WCCP Web</w:t>
      </w:r>
      <w:r>
        <w:rPr>
          <w:rFonts w:hint="eastAsia"/>
          <w:color w:val="000000" w:themeColor="text1"/>
        </w:rPr>
        <w:t>系统</w:t>
      </w:r>
      <w:r w:rsidR="005A04E4" w:rsidRPr="006639F7">
        <w:rPr>
          <w:rFonts w:hint="eastAsia"/>
          <w:color w:val="000000" w:themeColor="text1"/>
        </w:rPr>
        <w:t>：</w:t>
      </w:r>
      <w:r w:rsidR="00F84230">
        <w:rPr>
          <w:rFonts w:hint="eastAsia"/>
          <w:color w:val="000000" w:themeColor="text1"/>
        </w:rPr>
        <w:t>负责将</w:t>
      </w:r>
      <w:r w:rsidR="00F84230">
        <w:rPr>
          <w:rFonts w:hint="eastAsia"/>
          <w:color w:val="000000" w:themeColor="text1"/>
        </w:rPr>
        <w:t>Chrome</w:t>
      </w:r>
      <w:r w:rsidR="00F84230">
        <w:rPr>
          <w:rFonts w:hint="eastAsia"/>
          <w:color w:val="000000" w:themeColor="text1"/>
        </w:rPr>
        <w:t>浏览器发送的数据请求发送到代理程序，并接收代理程序结果</w:t>
      </w:r>
      <w:r w:rsidR="005A04E4" w:rsidRPr="006639F7">
        <w:rPr>
          <w:rFonts w:hint="eastAsia"/>
          <w:color w:val="000000" w:themeColor="text1"/>
        </w:rPr>
        <w:t>；</w:t>
      </w:r>
    </w:p>
    <w:p w14:paraId="4FE1A140" w14:textId="2F1FCBA9" w:rsidR="003D740E" w:rsidRPr="003D740E" w:rsidRDefault="003D740E" w:rsidP="003D740E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通信代理模块</w:t>
      </w:r>
      <w:r w:rsidRPr="006639F7">
        <w:rPr>
          <w:rFonts w:hint="eastAsia"/>
          <w:color w:val="000000" w:themeColor="text1"/>
        </w:rPr>
        <w:t>：</w:t>
      </w:r>
      <w:r w:rsidR="00EB022E">
        <w:rPr>
          <w:rFonts w:hint="eastAsia"/>
          <w:color w:val="000000" w:themeColor="text1"/>
        </w:rPr>
        <w:t>部署在</w:t>
      </w:r>
      <w:r w:rsidR="00EB022E">
        <w:rPr>
          <w:rFonts w:hint="eastAsia"/>
          <w:color w:val="000000" w:themeColor="text1"/>
        </w:rPr>
        <w:t>WCCP WEB</w:t>
      </w:r>
      <w:r w:rsidR="00EB022E">
        <w:rPr>
          <w:rFonts w:hint="eastAsia"/>
          <w:color w:val="000000" w:themeColor="text1"/>
        </w:rPr>
        <w:t>系统中的模块，</w:t>
      </w:r>
      <w:r>
        <w:rPr>
          <w:rFonts w:hint="eastAsia"/>
          <w:color w:val="000000" w:themeColor="text1"/>
        </w:rPr>
        <w:t>与第三</w:t>
      </w:r>
      <w:proofErr w:type="gramStart"/>
      <w:r>
        <w:rPr>
          <w:rFonts w:hint="eastAsia"/>
          <w:color w:val="000000" w:themeColor="text1"/>
        </w:rPr>
        <w:t>方对象</w:t>
      </w:r>
      <w:proofErr w:type="gramEnd"/>
      <w:r>
        <w:rPr>
          <w:rFonts w:hint="eastAsia"/>
          <w:color w:val="000000" w:themeColor="text1"/>
        </w:rPr>
        <w:t>系统进行数据交互，提供数据访问接口；</w:t>
      </w:r>
    </w:p>
    <w:p w14:paraId="31D5FE1B" w14:textId="2E1443B0" w:rsidR="005A04E4" w:rsidRPr="006639F7" w:rsidRDefault="00D43F82" w:rsidP="005A04E4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统一通信程序</w:t>
      </w:r>
      <w:r w:rsidR="005A04E4" w:rsidRPr="006639F7">
        <w:rPr>
          <w:rFonts w:hint="eastAsia"/>
          <w:color w:val="000000" w:themeColor="text1"/>
        </w:rPr>
        <w:t>：</w:t>
      </w:r>
      <w:r w:rsidR="00F84230">
        <w:rPr>
          <w:rFonts w:hint="eastAsia"/>
          <w:color w:val="000000" w:themeColor="text1"/>
        </w:rPr>
        <w:t>提供指挥系统调用接口，并进行数据</w:t>
      </w:r>
      <w:r w:rsidR="005A04E4" w:rsidRPr="006639F7">
        <w:rPr>
          <w:rFonts w:hint="eastAsia"/>
          <w:color w:val="000000" w:themeColor="text1"/>
        </w:rPr>
        <w:t>；</w:t>
      </w:r>
    </w:p>
    <w:p w14:paraId="798214F1" w14:textId="0B3BAFCE" w:rsidR="005A04E4" w:rsidRPr="006639F7" w:rsidRDefault="00D43F82" w:rsidP="005A04E4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文件服务器</w:t>
      </w:r>
      <w:r w:rsidR="005A04E4" w:rsidRPr="006639F7">
        <w:rPr>
          <w:rFonts w:hint="eastAsia"/>
          <w:color w:val="000000" w:themeColor="text1"/>
        </w:rPr>
        <w:t>：</w:t>
      </w:r>
      <w:r w:rsidR="00F84230">
        <w:rPr>
          <w:rFonts w:hint="eastAsia"/>
          <w:color w:val="000000" w:themeColor="text1"/>
        </w:rPr>
        <w:t>保存统一通信程序离线文件</w:t>
      </w:r>
      <w:r w:rsidR="00D4621E">
        <w:rPr>
          <w:rFonts w:hint="eastAsia"/>
          <w:color w:val="000000" w:themeColor="text1"/>
        </w:rPr>
        <w:t>，并提供浏览器和手机终端访问文件</w:t>
      </w:r>
      <w:r w:rsidR="005A04E4" w:rsidRPr="006639F7">
        <w:rPr>
          <w:rFonts w:hint="eastAsia"/>
          <w:color w:val="000000" w:themeColor="text1"/>
        </w:rPr>
        <w:t>；</w:t>
      </w:r>
    </w:p>
    <w:p w14:paraId="0E6A582A" w14:textId="08B9A1C8" w:rsidR="005A04E4" w:rsidRPr="006639F7" w:rsidRDefault="00D43F82" w:rsidP="005A04E4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手机</w:t>
      </w:r>
      <w:r>
        <w:rPr>
          <w:rFonts w:hint="eastAsia"/>
          <w:color w:val="000000" w:themeColor="text1"/>
        </w:rPr>
        <w:t>APP</w:t>
      </w:r>
      <w:r w:rsidR="005A04E4" w:rsidRPr="006639F7">
        <w:rPr>
          <w:rFonts w:hint="eastAsia"/>
          <w:color w:val="000000" w:themeColor="text1"/>
        </w:rPr>
        <w:t>：</w:t>
      </w:r>
      <w:r w:rsidR="00CD0B3B">
        <w:rPr>
          <w:rFonts w:hint="eastAsia"/>
          <w:color w:val="000000" w:themeColor="text1"/>
        </w:rPr>
        <w:t>安装手机聊天</w:t>
      </w:r>
      <w:r w:rsidR="00CD0B3B">
        <w:rPr>
          <w:rFonts w:hint="eastAsia"/>
          <w:color w:val="000000" w:themeColor="text1"/>
        </w:rPr>
        <w:t>APP</w:t>
      </w:r>
      <w:r w:rsidR="005A04E4" w:rsidRPr="006639F7">
        <w:rPr>
          <w:rFonts w:hint="eastAsia"/>
          <w:color w:val="000000" w:themeColor="text1"/>
        </w:rPr>
        <w:t>；</w:t>
      </w:r>
    </w:p>
    <w:p w14:paraId="0B047AE4" w14:textId="77777777" w:rsidR="00643388" w:rsidRDefault="00643388" w:rsidP="00643388"/>
    <w:p w14:paraId="179A6BC9" w14:textId="7E7CE3D1" w:rsidR="00BA55BB" w:rsidRDefault="00BA55BB" w:rsidP="00BA55BB">
      <w:pPr>
        <w:pStyle w:val="4"/>
      </w:pPr>
      <w:r>
        <w:t>主要流程说明</w:t>
      </w:r>
    </w:p>
    <w:p w14:paraId="1A25C56E" w14:textId="54137E5B" w:rsidR="00BA55BB" w:rsidRPr="006639F7" w:rsidRDefault="009E491F" w:rsidP="00BA55BB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：通信代理</w:t>
      </w:r>
      <w:r w:rsidR="005637B4">
        <w:rPr>
          <w:rFonts w:hint="eastAsia"/>
          <w:color w:val="000000" w:themeColor="text1"/>
        </w:rPr>
        <w:t>模块</w:t>
      </w:r>
      <w:r>
        <w:rPr>
          <w:rFonts w:hint="eastAsia"/>
          <w:color w:val="000000" w:themeColor="text1"/>
        </w:rPr>
        <w:t>与统一通信服务通过互相调用接口进行数据交互。</w:t>
      </w:r>
    </w:p>
    <w:p w14:paraId="15222057" w14:textId="77777777" w:rsidR="00EB2DFA" w:rsidRDefault="00F80431" w:rsidP="00F80431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14:paraId="23DE0543" w14:textId="501BA093" w:rsidR="00BA55BB" w:rsidRDefault="00EB2DFA" w:rsidP="00F80431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F80431">
        <w:rPr>
          <w:rFonts w:hint="eastAsia"/>
          <w:color w:val="000000" w:themeColor="text1"/>
        </w:rPr>
        <w:t>通信</w:t>
      </w:r>
      <w:r w:rsidR="009A0400">
        <w:rPr>
          <w:rFonts w:hint="eastAsia"/>
          <w:color w:val="000000" w:themeColor="text1"/>
        </w:rPr>
        <w:t>代理模块</w:t>
      </w:r>
      <w:r w:rsidR="00F80431">
        <w:rPr>
          <w:rFonts w:hint="eastAsia"/>
          <w:color w:val="000000" w:themeColor="text1"/>
        </w:rPr>
        <w:t>收到统一通信服务的全量实时数据后，将数据</w:t>
      </w:r>
      <w:proofErr w:type="gramStart"/>
      <w:r>
        <w:rPr>
          <w:rFonts w:hint="eastAsia"/>
          <w:color w:val="000000" w:themeColor="text1"/>
        </w:rPr>
        <w:t>通过通过</w:t>
      </w:r>
      <w:proofErr w:type="spellStart"/>
      <w:proofErr w:type="gramEnd"/>
      <w:r>
        <w:rPr>
          <w:rFonts w:hint="eastAsia"/>
          <w:color w:val="000000" w:themeColor="text1"/>
        </w:rPr>
        <w:t>WebSocket</w:t>
      </w:r>
      <w:proofErr w:type="spellEnd"/>
      <w:r>
        <w:rPr>
          <w:rFonts w:hint="eastAsia"/>
          <w:color w:val="000000" w:themeColor="text1"/>
        </w:rPr>
        <w:t xml:space="preserve"> Session</w:t>
      </w:r>
      <w:r w:rsidR="00F80431">
        <w:rPr>
          <w:rFonts w:hint="eastAsia"/>
          <w:color w:val="000000" w:themeColor="text1"/>
        </w:rPr>
        <w:t>发送到</w:t>
      </w:r>
      <w:r w:rsidR="005637B4">
        <w:rPr>
          <w:rFonts w:hint="eastAsia"/>
          <w:color w:val="000000" w:themeColor="text1"/>
        </w:rPr>
        <w:t>Chrome</w:t>
      </w:r>
      <w:r w:rsidR="005637B4">
        <w:rPr>
          <w:rFonts w:hint="eastAsia"/>
          <w:color w:val="000000" w:themeColor="text1"/>
        </w:rPr>
        <w:t>浏览器</w:t>
      </w:r>
      <w:r w:rsidR="00F80431">
        <w:rPr>
          <w:rFonts w:hint="eastAsia"/>
          <w:color w:val="000000" w:themeColor="text1"/>
        </w:rPr>
        <w:t>。</w:t>
      </w:r>
    </w:p>
    <w:p w14:paraId="10E041B7" w14:textId="4F949CE9" w:rsidR="00EB2DFA" w:rsidRPr="00774818" w:rsidRDefault="00774818" w:rsidP="00F80431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）浏览器</w:t>
      </w:r>
      <w:r>
        <w:rPr>
          <w:rFonts w:hint="eastAsia"/>
          <w:color w:val="000000" w:themeColor="text1"/>
        </w:rPr>
        <w:t>Chrome</w:t>
      </w:r>
      <w:r>
        <w:rPr>
          <w:rFonts w:hint="eastAsia"/>
          <w:color w:val="000000" w:themeColor="text1"/>
        </w:rPr>
        <w:t>获取历史记录和上传对讲消息</w:t>
      </w:r>
      <w:r w:rsidR="00351A89">
        <w:rPr>
          <w:rFonts w:hint="eastAsia"/>
          <w:color w:val="000000" w:themeColor="text1"/>
        </w:rPr>
        <w:t>，与统一通信程序进行数据交互。</w:t>
      </w:r>
    </w:p>
    <w:p w14:paraId="598F64F9" w14:textId="3FC042EC" w:rsidR="000511F9" w:rsidRPr="006639F7" w:rsidRDefault="000511F9" w:rsidP="000511F9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 w:rsidR="001C0266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：浏览器</w:t>
      </w:r>
      <w:r>
        <w:rPr>
          <w:rFonts w:hint="eastAsia"/>
          <w:color w:val="000000" w:themeColor="text1"/>
        </w:rPr>
        <w:t>Chrome</w:t>
      </w:r>
      <w:r>
        <w:rPr>
          <w:rFonts w:hint="eastAsia"/>
          <w:color w:val="000000" w:themeColor="text1"/>
        </w:rPr>
        <w:t>访问历史文件里面的实体文件。</w:t>
      </w:r>
    </w:p>
    <w:p w14:paraId="10933DC9" w14:textId="48EC8831" w:rsidR="00063E8B" w:rsidRPr="006639F7" w:rsidRDefault="00063E8B" w:rsidP="00063E8B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 w:rsidR="00A20E2F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：手机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访问历史文件里面的实体文件。</w:t>
      </w:r>
    </w:p>
    <w:p w14:paraId="7BB5F5B9" w14:textId="4D07E16B" w:rsidR="00063E8B" w:rsidRPr="006639F7" w:rsidRDefault="00063E8B" w:rsidP="00063E8B">
      <w:pPr>
        <w:pStyle w:val="10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流程</w:t>
      </w:r>
      <w:r w:rsidR="00A20E2F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：手机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获取历史记录和上传对讲消息。</w:t>
      </w:r>
    </w:p>
    <w:p w14:paraId="177CA3B9" w14:textId="77777777" w:rsidR="00BA55BB" w:rsidRDefault="00BA55BB" w:rsidP="00BA55BB"/>
    <w:p w14:paraId="204195FB" w14:textId="77777777" w:rsidR="00BA55BB" w:rsidRDefault="00BA55BB" w:rsidP="00643388"/>
    <w:p w14:paraId="0F237D34" w14:textId="77777777" w:rsidR="00BA55BB" w:rsidRPr="00643388" w:rsidRDefault="00BA55BB" w:rsidP="00643388"/>
    <w:p w14:paraId="45EB2298" w14:textId="77777777" w:rsidR="007422FB" w:rsidRDefault="0047240D" w:rsidP="00100F79">
      <w:pPr>
        <w:pStyle w:val="2"/>
      </w:pPr>
      <w:r>
        <w:rPr>
          <w:rFonts w:hint="eastAsia"/>
        </w:rPr>
        <w:t>数据结构设计</w:t>
      </w:r>
    </w:p>
    <w:p w14:paraId="689AE9AC" w14:textId="77777777" w:rsidR="007422FB" w:rsidRDefault="00054211" w:rsidP="00100F79">
      <w:pPr>
        <w:pStyle w:val="3"/>
      </w:pPr>
      <w:r>
        <w:rPr>
          <w:rFonts w:hint="eastAsia"/>
        </w:rPr>
        <w:t>HTTP</w:t>
      </w:r>
      <w:r w:rsidR="0047240D">
        <w:rPr>
          <w:rFonts w:hint="eastAsia"/>
        </w:rPr>
        <w:t>返回数据结构</w:t>
      </w:r>
    </w:p>
    <w:p w14:paraId="1A035E21" w14:textId="77777777" w:rsidR="007422FB" w:rsidRDefault="0047240D">
      <w:r>
        <w:rPr>
          <w:rFonts w:hint="eastAsia"/>
        </w:rPr>
        <w:t>原则上，</w:t>
      </w:r>
      <w:r w:rsidR="006E28C8">
        <w:rPr>
          <w:rFonts w:hint="eastAsia"/>
        </w:rPr>
        <w:t>当</w:t>
      </w:r>
      <w:r w:rsidR="006E28C8">
        <w:rPr>
          <w:rFonts w:hint="eastAsia"/>
        </w:rPr>
        <w:t>HTTP</w:t>
      </w:r>
      <w:r w:rsidR="006E28C8">
        <w:rPr>
          <w:rFonts w:hint="eastAsia"/>
        </w:rPr>
        <w:t>返回</w:t>
      </w:r>
      <w:r w:rsidR="006E28C8">
        <w:t>的状态码</w:t>
      </w:r>
      <w:r w:rsidR="006E28C8">
        <w:rPr>
          <w:rFonts w:hint="eastAsia"/>
        </w:rPr>
        <w:t>为</w:t>
      </w:r>
      <w:r w:rsidR="006E28C8">
        <w:rPr>
          <w:rFonts w:hint="eastAsia"/>
        </w:rPr>
        <w:t>200</w:t>
      </w:r>
      <w:r w:rsidR="006E28C8">
        <w:rPr>
          <w:rFonts w:hint="eastAsia"/>
        </w:rPr>
        <w:t>时</w:t>
      </w:r>
      <w:r w:rsidR="006E28C8">
        <w:t>，</w:t>
      </w:r>
      <w:r w:rsidR="00054211">
        <w:rPr>
          <w:rFonts w:hint="eastAsia"/>
        </w:rPr>
        <w:t>HTTP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的格式返回数据，</w:t>
      </w:r>
      <w:r>
        <w:rPr>
          <w:rFonts w:hint="eastAsia"/>
        </w:rPr>
        <w:t>JSON</w:t>
      </w:r>
      <w:r>
        <w:rPr>
          <w:rFonts w:hint="eastAsia"/>
        </w:rPr>
        <w:t>对象结构为：</w:t>
      </w:r>
    </w:p>
    <w:tbl>
      <w:tblPr>
        <w:tblStyle w:val="aa"/>
        <w:tblW w:w="7909" w:type="dxa"/>
        <w:tblLayout w:type="fixed"/>
        <w:tblLook w:val="04A0" w:firstRow="1" w:lastRow="0" w:firstColumn="1" w:lastColumn="0" w:noHBand="0" w:noVBand="1"/>
      </w:tblPr>
      <w:tblGrid>
        <w:gridCol w:w="1589"/>
        <w:gridCol w:w="1690"/>
        <w:gridCol w:w="1127"/>
        <w:gridCol w:w="3503"/>
      </w:tblGrid>
      <w:tr w:rsidR="007422FB" w14:paraId="26EE98E1" w14:textId="77777777">
        <w:tc>
          <w:tcPr>
            <w:tcW w:w="1589" w:type="dxa"/>
          </w:tcPr>
          <w:p w14:paraId="0E3EC805" w14:textId="77777777" w:rsidR="007422FB" w:rsidRDefault="00472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198C2BDB" w14:textId="77777777" w:rsidR="007422FB" w:rsidRDefault="00472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317B2157" w14:textId="77777777" w:rsidR="007422FB" w:rsidRDefault="00472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5BBAC399" w14:textId="77777777" w:rsidR="007422FB" w:rsidRDefault="004724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22FB" w14:paraId="5074A64C" w14:textId="77777777">
        <w:tc>
          <w:tcPr>
            <w:tcW w:w="1589" w:type="dxa"/>
          </w:tcPr>
          <w:p w14:paraId="2A6BB07A" w14:textId="77777777" w:rsidR="007422FB" w:rsidRDefault="0047240D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005E0FC4" w14:textId="77777777" w:rsidR="007422FB" w:rsidRDefault="0047240D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338F84B5" w14:textId="77777777" w:rsidR="007422FB" w:rsidRDefault="0047240D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3E2D791" w14:textId="77777777" w:rsidR="007422FB" w:rsidRDefault="0047240D">
            <w:r>
              <w:rPr>
                <w:rFonts w:hint="eastAsia"/>
              </w:rPr>
              <w:t>返回结果：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为非业务异常；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业务处理失败；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处理成功</w:t>
            </w:r>
          </w:p>
        </w:tc>
      </w:tr>
      <w:tr w:rsidR="007422FB" w14:paraId="10DD3CB8" w14:textId="77777777">
        <w:tc>
          <w:tcPr>
            <w:tcW w:w="1589" w:type="dxa"/>
          </w:tcPr>
          <w:p w14:paraId="261C9C89" w14:textId="77777777" w:rsidR="007422FB" w:rsidRDefault="0047240D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32ADEEF7" w14:textId="77777777" w:rsidR="007422FB" w:rsidRDefault="0047240D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55B5403D" w14:textId="77777777" w:rsidR="007422FB" w:rsidRDefault="0047240D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56E3B14" w14:textId="77777777" w:rsidR="007422FB" w:rsidRDefault="0047240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时有值</w:t>
            </w:r>
          </w:p>
        </w:tc>
      </w:tr>
      <w:tr w:rsidR="007422FB" w14:paraId="5BCDD038" w14:textId="77777777">
        <w:tc>
          <w:tcPr>
            <w:tcW w:w="1589" w:type="dxa"/>
          </w:tcPr>
          <w:p w14:paraId="126F1924" w14:textId="77777777" w:rsidR="007422FB" w:rsidRDefault="0047240D">
            <w:r>
              <w:rPr>
                <w:rFonts w:hint="eastAsia"/>
              </w:rPr>
              <w:t>其他参数</w:t>
            </w:r>
          </w:p>
        </w:tc>
        <w:tc>
          <w:tcPr>
            <w:tcW w:w="1690" w:type="dxa"/>
          </w:tcPr>
          <w:p w14:paraId="4B2439B1" w14:textId="77777777" w:rsidR="007422FB" w:rsidRDefault="007422FB"/>
        </w:tc>
        <w:tc>
          <w:tcPr>
            <w:tcW w:w="1127" w:type="dxa"/>
          </w:tcPr>
          <w:p w14:paraId="47C61D4F" w14:textId="77777777" w:rsidR="007422FB" w:rsidRDefault="007422FB"/>
        </w:tc>
        <w:tc>
          <w:tcPr>
            <w:tcW w:w="3503" w:type="dxa"/>
          </w:tcPr>
          <w:p w14:paraId="165F29A8" w14:textId="77777777" w:rsidR="007422FB" w:rsidRDefault="007422FB"/>
        </w:tc>
      </w:tr>
    </w:tbl>
    <w:p w14:paraId="01B9EB69" w14:textId="77777777" w:rsidR="007422FB" w:rsidRDefault="006E28C8">
      <w:r>
        <w:rPr>
          <w:rFonts w:hint="eastAsia"/>
        </w:rPr>
        <w:t>当</w:t>
      </w:r>
      <w:r>
        <w:rPr>
          <w:rFonts w:hint="eastAsia"/>
        </w:rPr>
        <w:t>HTTP</w:t>
      </w:r>
      <w:r>
        <w:rPr>
          <w:rFonts w:hint="eastAsia"/>
        </w:rPr>
        <w:t>返回</w:t>
      </w:r>
      <w:r>
        <w:t>的状态码</w:t>
      </w:r>
      <w:r>
        <w:rPr>
          <w:rFonts w:hint="eastAsia"/>
        </w:rPr>
        <w:t>为</w:t>
      </w:r>
      <w:r>
        <w:rPr>
          <w:rFonts w:hint="eastAsia"/>
        </w:rPr>
        <w:t>302</w:t>
      </w:r>
      <w:r>
        <w:rPr>
          <w:rFonts w:hint="eastAsia"/>
        </w:rPr>
        <w:t>时，</w:t>
      </w:r>
      <w:r>
        <w:t>根据</w:t>
      </w:r>
      <w:r>
        <w:rPr>
          <w:rFonts w:hint="eastAsia"/>
        </w:rPr>
        <w:t xml:space="preserve">HTTP </w:t>
      </w:r>
      <w:r>
        <w:rPr>
          <w:rFonts w:hint="eastAsia"/>
        </w:rPr>
        <w:t>头</w:t>
      </w:r>
      <w:r>
        <w:t>的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值</w:t>
      </w:r>
      <w:r>
        <w:t>做不同的处理</w:t>
      </w:r>
      <w:r>
        <w:rPr>
          <w:rFonts w:hint="eastAsia"/>
        </w:rPr>
        <w:t>，</w:t>
      </w:r>
      <w:r>
        <w:t>如下：</w:t>
      </w:r>
    </w:p>
    <w:p w14:paraId="55A43BB9" w14:textId="77777777" w:rsidR="00323161" w:rsidRPr="00A72007" w:rsidRDefault="00323161" w:rsidP="00323161">
      <w:pPr>
        <w:pStyle w:val="ab"/>
        <w:ind w:left="780" w:firstLineChars="0" w:firstLine="0"/>
      </w:pPr>
    </w:p>
    <w:p w14:paraId="18940DE3" w14:textId="77777777" w:rsidR="007422FB" w:rsidRDefault="0047240D" w:rsidP="00C968B2">
      <w:pPr>
        <w:pStyle w:val="1"/>
      </w:pPr>
      <w:r>
        <w:rPr>
          <w:rFonts w:hint="eastAsia"/>
        </w:rPr>
        <w:lastRenderedPageBreak/>
        <w:t>接口设计</w:t>
      </w:r>
    </w:p>
    <w:p w14:paraId="71F38C54" w14:textId="77777777" w:rsidR="007A0DF0" w:rsidRDefault="007A0DF0" w:rsidP="00100F79">
      <w:pPr>
        <w:pStyle w:val="2"/>
      </w:pPr>
      <w:r>
        <w:rPr>
          <w:rFonts w:hint="eastAsia"/>
        </w:rPr>
        <w:t>内部接口</w:t>
      </w:r>
    </w:p>
    <w:p w14:paraId="10B314EC" w14:textId="0102AD62" w:rsidR="007519CA" w:rsidRDefault="007519CA" w:rsidP="007519CA">
      <w:pPr>
        <w:pStyle w:val="3"/>
      </w:pPr>
      <w:r>
        <w:t>接口</w:t>
      </w:r>
    </w:p>
    <w:p w14:paraId="76253E70" w14:textId="488EFC80" w:rsidR="007A0DF0" w:rsidRDefault="00EF6E88" w:rsidP="00100F79">
      <w:pPr>
        <w:pStyle w:val="4"/>
      </w:pPr>
      <w:r>
        <w:rPr>
          <w:rFonts w:hint="eastAsia"/>
        </w:rPr>
        <w:t>用户群组管理</w:t>
      </w:r>
    </w:p>
    <w:p w14:paraId="3B7A3921" w14:textId="77777777" w:rsidR="00D96AB6" w:rsidRDefault="00D96AB6" w:rsidP="00D96AB6">
      <w:r>
        <w:rPr>
          <w:rFonts w:hint="eastAsia"/>
        </w:rPr>
        <w:t>接口列表：</w:t>
      </w:r>
    </w:p>
    <w:tbl>
      <w:tblPr>
        <w:tblStyle w:val="aa"/>
        <w:tblW w:w="7617" w:type="dxa"/>
        <w:tblLayout w:type="fixed"/>
        <w:tblLook w:val="04A0" w:firstRow="1" w:lastRow="0" w:firstColumn="1" w:lastColumn="0" w:noHBand="0" w:noVBand="1"/>
      </w:tblPr>
      <w:tblGrid>
        <w:gridCol w:w="427"/>
        <w:gridCol w:w="1524"/>
        <w:gridCol w:w="3812"/>
        <w:gridCol w:w="1854"/>
      </w:tblGrid>
      <w:tr w:rsidR="00D96AB6" w14:paraId="28CCB6D6" w14:textId="77777777" w:rsidTr="00966E17">
        <w:tc>
          <w:tcPr>
            <w:tcW w:w="427" w:type="dxa"/>
          </w:tcPr>
          <w:p w14:paraId="5AEE73A3" w14:textId="77777777" w:rsidR="00D96AB6" w:rsidRDefault="00D96AB6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24" w:type="dxa"/>
          </w:tcPr>
          <w:p w14:paraId="08D72D74" w14:textId="77777777" w:rsidR="00D96AB6" w:rsidRDefault="00D96AB6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3812" w:type="dxa"/>
          </w:tcPr>
          <w:p w14:paraId="41F76A92" w14:textId="196A8EB7" w:rsidR="00D96AB6" w:rsidRDefault="00D96AB6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  <w:r w:rsidR="009518A3">
              <w:rPr>
                <w:b/>
              </w:rPr>
              <w:t>统一通信</w:t>
            </w:r>
          </w:p>
        </w:tc>
        <w:tc>
          <w:tcPr>
            <w:tcW w:w="1854" w:type="dxa"/>
          </w:tcPr>
          <w:p w14:paraId="4BC03C0E" w14:textId="77777777" w:rsidR="00D96AB6" w:rsidRDefault="00D96AB6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5638" w14:paraId="66108884" w14:textId="77777777" w:rsidTr="00966E17">
        <w:tc>
          <w:tcPr>
            <w:tcW w:w="427" w:type="dxa"/>
          </w:tcPr>
          <w:p w14:paraId="508EE9BC" w14:textId="4CC1BCF3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24" w:type="dxa"/>
            <w:vMerge w:val="restart"/>
            <w:vAlign w:val="center"/>
          </w:tcPr>
          <w:p w14:paraId="15A9C1C4" w14:textId="77777777" w:rsidR="00AC5638" w:rsidRPr="006A4759" w:rsidRDefault="00AC5638" w:rsidP="00966E17">
            <w:pPr>
              <w:jc w:val="center"/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群组管理</w:t>
            </w:r>
          </w:p>
        </w:tc>
        <w:tc>
          <w:tcPr>
            <w:tcW w:w="3812" w:type="dxa"/>
          </w:tcPr>
          <w:p w14:paraId="2C7B4855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增加用户</w:t>
            </w:r>
            <w:proofErr w:type="gramStart"/>
            <w:r w:rsidRPr="006A4759">
              <w:rPr>
                <w:rFonts w:hint="eastAsia"/>
                <w:color w:val="000000" w:themeColor="text1"/>
              </w:rPr>
              <w:t>帐号</w:t>
            </w:r>
            <w:proofErr w:type="gramEnd"/>
          </w:p>
        </w:tc>
        <w:tc>
          <w:tcPr>
            <w:tcW w:w="1854" w:type="dxa"/>
          </w:tcPr>
          <w:p w14:paraId="1092AD56" w14:textId="1D852F0C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2FE70462" w14:textId="77777777" w:rsidTr="00966E17">
        <w:tc>
          <w:tcPr>
            <w:tcW w:w="427" w:type="dxa"/>
          </w:tcPr>
          <w:p w14:paraId="23522CB6" w14:textId="3F7A9FDA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524" w:type="dxa"/>
            <w:vMerge/>
          </w:tcPr>
          <w:p w14:paraId="228A0627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241ADD50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删除用户</w:t>
            </w:r>
            <w:proofErr w:type="gramStart"/>
            <w:r w:rsidRPr="006A4759">
              <w:rPr>
                <w:rFonts w:hint="eastAsia"/>
                <w:color w:val="000000" w:themeColor="text1"/>
              </w:rPr>
              <w:t>帐号</w:t>
            </w:r>
            <w:proofErr w:type="gramEnd"/>
          </w:p>
        </w:tc>
        <w:tc>
          <w:tcPr>
            <w:tcW w:w="1854" w:type="dxa"/>
          </w:tcPr>
          <w:p w14:paraId="35A9030E" w14:textId="7973B172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6010DA56" w14:textId="77777777" w:rsidTr="00966E17">
        <w:tc>
          <w:tcPr>
            <w:tcW w:w="427" w:type="dxa"/>
          </w:tcPr>
          <w:p w14:paraId="4C9FE457" w14:textId="5E534569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524" w:type="dxa"/>
            <w:vMerge/>
          </w:tcPr>
          <w:p w14:paraId="2D07B50C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1BB9663A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增加群组</w:t>
            </w:r>
          </w:p>
        </w:tc>
        <w:tc>
          <w:tcPr>
            <w:tcW w:w="1854" w:type="dxa"/>
          </w:tcPr>
          <w:p w14:paraId="329382E2" w14:textId="037314EA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4D6A65CD" w14:textId="77777777" w:rsidTr="00966E17">
        <w:tc>
          <w:tcPr>
            <w:tcW w:w="427" w:type="dxa"/>
          </w:tcPr>
          <w:p w14:paraId="019504F7" w14:textId="3B9AB778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524" w:type="dxa"/>
            <w:vMerge/>
          </w:tcPr>
          <w:p w14:paraId="4CEC248A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1A428D71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删除群组</w:t>
            </w:r>
          </w:p>
        </w:tc>
        <w:tc>
          <w:tcPr>
            <w:tcW w:w="1854" w:type="dxa"/>
          </w:tcPr>
          <w:p w14:paraId="0638D5B0" w14:textId="2A9C041E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1A8E9C62" w14:textId="77777777" w:rsidTr="00966E17">
        <w:tc>
          <w:tcPr>
            <w:tcW w:w="427" w:type="dxa"/>
          </w:tcPr>
          <w:p w14:paraId="05D05167" w14:textId="397D46C5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524" w:type="dxa"/>
            <w:vMerge/>
          </w:tcPr>
          <w:p w14:paraId="23CF8D6C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6C713A21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增加组成员</w:t>
            </w:r>
          </w:p>
        </w:tc>
        <w:tc>
          <w:tcPr>
            <w:tcW w:w="1854" w:type="dxa"/>
          </w:tcPr>
          <w:p w14:paraId="4ECFF248" w14:textId="1E41F6A7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20E74602" w14:textId="77777777" w:rsidTr="00966E17">
        <w:tc>
          <w:tcPr>
            <w:tcW w:w="427" w:type="dxa"/>
          </w:tcPr>
          <w:p w14:paraId="6C12287A" w14:textId="1610B4AF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524" w:type="dxa"/>
            <w:vMerge/>
          </w:tcPr>
          <w:p w14:paraId="0FA7B819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304E6097" w14:textId="77777777" w:rsidR="00AC5638" w:rsidRPr="006A4759" w:rsidRDefault="00AC5638" w:rsidP="00966E17">
            <w:pPr>
              <w:rPr>
                <w:color w:val="000000" w:themeColor="text1"/>
              </w:rPr>
            </w:pPr>
            <w:proofErr w:type="gramStart"/>
            <w:r w:rsidRPr="006A4759">
              <w:rPr>
                <w:rFonts w:hint="eastAsia"/>
                <w:color w:val="000000" w:themeColor="text1"/>
              </w:rPr>
              <w:t>删除组</w:t>
            </w:r>
            <w:proofErr w:type="gramEnd"/>
            <w:r w:rsidRPr="006A4759">
              <w:rPr>
                <w:rFonts w:hint="eastAsia"/>
                <w:color w:val="000000" w:themeColor="text1"/>
              </w:rPr>
              <w:t>成员</w:t>
            </w:r>
          </w:p>
        </w:tc>
        <w:tc>
          <w:tcPr>
            <w:tcW w:w="1854" w:type="dxa"/>
          </w:tcPr>
          <w:p w14:paraId="49DC3B99" w14:textId="10664E22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5BDF0387" w14:textId="77777777" w:rsidTr="00966E17">
        <w:tc>
          <w:tcPr>
            <w:tcW w:w="427" w:type="dxa"/>
          </w:tcPr>
          <w:p w14:paraId="63758401" w14:textId="19F04B22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524" w:type="dxa"/>
            <w:vMerge/>
          </w:tcPr>
          <w:p w14:paraId="2E560CEE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363AD5E3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修改组名</w:t>
            </w:r>
          </w:p>
        </w:tc>
        <w:tc>
          <w:tcPr>
            <w:tcW w:w="1854" w:type="dxa"/>
          </w:tcPr>
          <w:p w14:paraId="0A2C2DA0" w14:textId="2FC28746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31F9726A" w14:textId="77777777" w:rsidTr="00966E17">
        <w:tc>
          <w:tcPr>
            <w:tcW w:w="427" w:type="dxa"/>
          </w:tcPr>
          <w:p w14:paraId="159738EC" w14:textId="327F1B9D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524" w:type="dxa"/>
            <w:vMerge/>
          </w:tcPr>
          <w:p w14:paraId="656F7845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0065D44C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修改用户名</w:t>
            </w:r>
          </w:p>
        </w:tc>
        <w:tc>
          <w:tcPr>
            <w:tcW w:w="1854" w:type="dxa"/>
          </w:tcPr>
          <w:p w14:paraId="5D8E2A4B" w14:textId="3E059835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71397398" w14:textId="77777777" w:rsidTr="00966E17">
        <w:tc>
          <w:tcPr>
            <w:tcW w:w="427" w:type="dxa"/>
          </w:tcPr>
          <w:p w14:paraId="49A71556" w14:textId="51531BB8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524" w:type="dxa"/>
            <w:vMerge/>
          </w:tcPr>
          <w:p w14:paraId="29EA735D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22587893" w14:textId="77777777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修改用户密码</w:t>
            </w:r>
          </w:p>
        </w:tc>
        <w:tc>
          <w:tcPr>
            <w:tcW w:w="1854" w:type="dxa"/>
          </w:tcPr>
          <w:p w14:paraId="37166550" w14:textId="42540D4A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  <w:tr w:rsidR="00AC5638" w14:paraId="31F529A7" w14:textId="77777777" w:rsidTr="00EA5816">
        <w:tc>
          <w:tcPr>
            <w:tcW w:w="427" w:type="dxa"/>
          </w:tcPr>
          <w:p w14:paraId="287CF3BD" w14:textId="2C5E4EF0" w:rsidR="00AC5638" w:rsidRPr="006A4759" w:rsidRDefault="00AC5638" w:rsidP="00C4230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1</w:t>
            </w:r>
            <w:r w:rsidR="001064F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24" w:type="dxa"/>
            <w:vMerge/>
          </w:tcPr>
          <w:p w14:paraId="5C9F7239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6BEDE95E" w14:textId="41BBC6BE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查询全量组织结构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14:paraId="211EB43C" w14:textId="0031C092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汇智</w:t>
            </w:r>
            <w:r w:rsidR="00A676FC">
              <w:rPr>
                <w:rFonts w:hint="eastAsia"/>
                <w:color w:val="000000" w:themeColor="text1"/>
              </w:rPr>
              <w:t>开发</w:t>
            </w:r>
          </w:p>
        </w:tc>
      </w:tr>
      <w:tr w:rsidR="00AC5638" w14:paraId="65E9F558" w14:textId="77777777" w:rsidTr="00966E17">
        <w:tc>
          <w:tcPr>
            <w:tcW w:w="427" w:type="dxa"/>
          </w:tcPr>
          <w:p w14:paraId="0A9F6B32" w14:textId="283C0C2F" w:rsidR="00AC5638" w:rsidRPr="006A4759" w:rsidRDefault="001064F8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524" w:type="dxa"/>
            <w:vMerge/>
          </w:tcPr>
          <w:p w14:paraId="20E024CC" w14:textId="77777777" w:rsidR="00AC5638" w:rsidRPr="006A4759" w:rsidRDefault="00AC5638" w:rsidP="00966E17">
            <w:pPr>
              <w:rPr>
                <w:color w:val="000000" w:themeColor="text1"/>
              </w:rPr>
            </w:pPr>
          </w:p>
        </w:tc>
        <w:tc>
          <w:tcPr>
            <w:tcW w:w="3812" w:type="dxa"/>
          </w:tcPr>
          <w:p w14:paraId="51F07276" w14:textId="4891BD15" w:rsidR="00AC5638" w:rsidRPr="006A4759" w:rsidRDefault="00AC5638" w:rsidP="00966E17">
            <w:pPr>
              <w:rPr>
                <w:color w:val="000000" w:themeColor="text1"/>
              </w:rPr>
            </w:pPr>
            <w:r w:rsidRPr="006A4759">
              <w:rPr>
                <w:rFonts w:hint="eastAsia"/>
                <w:color w:val="000000" w:themeColor="text1"/>
              </w:rPr>
              <w:t>同步组织结构通知</w:t>
            </w:r>
          </w:p>
        </w:tc>
        <w:tc>
          <w:tcPr>
            <w:tcW w:w="1854" w:type="dxa"/>
          </w:tcPr>
          <w:p w14:paraId="1063F63B" w14:textId="5454386A" w:rsidR="00AC5638" w:rsidRPr="006A4759" w:rsidRDefault="009518A3" w:rsidP="00966E1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统一通信开发</w:t>
            </w:r>
          </w:p>
        </w:tc>
      </w:tr>
    </w:tbl>
    <w:p w14:paraId="63896B50" w14:textId="77777777" w:rsidR="00D96AB6" w:rsidRPr="007519CA" w:rsidRDefault="00D96AB6" w:rsidP="00D96AB6"/>
    <w:p w14:paraId="6E6D1514" w14:textId="77777777" w:rsidR="00A25552" w:rsidRDefault="00A25552" w:rsidP="00A25552"/>
    <w:p w14:paraId="69CE8F9B" w14:textId="1F12F1C5" w:rsidR="00A25552" w:rsidRDefault="00A25552" w:rsidP="00A25552">
      <w:r>
        <w:rPr>
          <w:rFonts w:hint="eastAsia"/>
        </w:rPr>
        <w:t>业务流程</w:t>
      </w:r>
    </w:p>
    <w:p w14:paraId="2CB6BC15" w14:textId="7D73B420" w:rsidR="00A25552" w:rsidRDefault="006A4759" w:rsidP="00A25552">
      <w:r>
        <w:object w:dxaOrig="8658" w:dyaOrig="2170" w14:anchorId="5B73D3C2">
          <v:shape id="_x0000_i1027" type="#_x0000_t75" style="width:432.7pt;height:108pt" o:ole="">
            <v:imagedata r:id="rId15" o:title=""/>
          </v:shape>
          <o:OLEObject Type="Embed" ProgID="Visio.Drawing.11" ShapeID="_x0000_i1027" DrawAspect="Content" ObjectID="_1557412686" r:id="rId16"/>
        </w:object>
      </w:r>
    </w:p>
    <w:p w14:paraId="5AD23572" w14:textId="3CF733C7" w:rsidR="00A25552" w:rsidRPr="00A25552" w:rsidRDefault="00A25552" w:rsidP="00A25552">
      <w:r>
        <w:rPr>
          <w:rFonts w:hint="eastAsia"/>
        </w:rPr>
        <w:t>业务流程说明</w:t>
      </w:r>
    </w:p>
    <w:p w14:paraId="0DD94BAC" w14:textId="1A9A10DB" w:rsidR="007422FB" w:rsidRDefault="00561EFD" w:rsidP="00100F79">
      <w:pPr>
        <w:pStyle w:val="5"/>
      </w:pPr>
      <w:r>
        <w:rPr>
          <w:rFonts w:hint="eastAsia"/>
        </w:rPr>
        <w:t>增加用户</w:t>
      </w:r>
      <w:proofErr w:type="gramStart"/>
      <w:r w:rsidRPr="002827BE">
        <w:rPr>
          <w:rFonts w:hint="eastAsia"/>
        </w:rPr>
        <w:t>帐号</w:t>
      </w:r>
      <w:proofErr w:type="gramEnd"/>
    </w:p>
    <w:p w14:paraId="62E64CC0" w14:textId="2BDA4DE5" w:rsidR="00441DF5" w:rsidRPr="00441DF5" w:rsidRDefault="007D2A39" w:rsidP="00441DF5">
      <w:r>
        <w:t>https://61.182.226.42:28443/</w:t>
      </w:r>
      <w:del w:id="4" w:author="huizhi" w:date="2017-05-27T14:52:00Z">
        <w:r w:rsidDel="00920AB4">
          <w:delText>UserManage/</w:delText>
        </w:r>
        <w:r w:rsidDel="00920AB4">
          <w:rPr>
            <w:rFonts w:hint="eastAsia"/>
          </w:rPr>
          <w:delText>userservice?method=addUser</w:delText>
        </w:r>
        <w:r w:rsidRPr="00311A8D" w:rsidDel="00920AB4">
          <w:delText>&amp;secret=harris</w:delText>
        </w:r>
      </w:del>
      <w:ins w:id="5" w:author="huizhi" w:date="2017-05-27T14:52:00Z">
        <w:r w:rsidR="00920AB4">
          <w:rPr>
            <w:rFonts w:hint="eastAsia"/>
          </w:rPr>
          <w:t>Z</w:t>
        </w:r>
      </w:ins>
    </w:p>
    <w:p w14:paraId="6EFA0897" w14:textId="77777777" w:rsidR="007422FB" w:rsidRDefault="0047240D" w:rsidP="007A0DF0">
      <w:pPr>
        <w:pStyle w:val="6"/>
      </w:pPr>
      <w:r>
        <w:rPr>
          <w:rFonts w:hint="eastAsia"/>
        </w:rPr>
        <w:lastRenderedPageBreak/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7422FB" w14:paraId="04631FC4" w14:textId="77777777">
        <w:tc>
          <w:tcPr>
            <w:tcW w:w="675" w:type="dxa"/>
          </w:tcPr>
          <w:p w14:paraId="09286D57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6EF7460B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1F4710FB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22FB" w14:paraId="097BDF3F" w14:textId="77777777">
        <w:tc>
          <w:tcPr>
            <w:tcW w:w="675" w:type="dxa"/>
          </w:tcPr>
          <w:p w14:paraId="69C6469E" w14:textId="77777777" w:rsidR="007422FB" w:rsidRDefault="0047240D" w:rsidP="007A0DF0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768FFFE0" w14:textId="0F662F26" w:rsidR="007422FB" w:rsidRDefault="00A25552" w:rsidP="007A0DF0">
            <w:proofErr w:type="spellStart"/>
            <w:r>
              <w:rPr>
                <w:rFonts w:hint="eastAsia"/>
              </w:rPr>
              <w:t>addUser</w:t>
            </w:r>
            <w:proofErr w:type="spellEnd"/>
          </w:p>
        </w:tc>
        <w:tc>
          <w:tcPr>
            <w:tcW w:w="5620" w:type="dxa"/>
          </w:tcPr>
          <w:p w14:paraId="0D582479" w14:textId="75C1CDC8" w:rsidR="007422FB" w:rsidRDefault="00A25552" w:rsidP="007A0DF0">
            <w:r>
              <w:rPr>
                <w:rFonts w:hint="eastAsia"/>
              </w:rPr>
              <w:t>返回</w:t>
            </w:r>
          </w:p>
        </w:tc>
      </w:tr>
    </w:tbl>
    <w:p w14:paraId="70302A95" w14:textId="77777777" w:rsidR="007422FB" w:rsidRDefault="0047240D" w:rsidP="007A0DF0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7422FB" w14:paraId="41619663" w14:textId="77777777">
        <w:tc>
          <w:tcPr>
            <w:tcW w:w="747" w:type="dxa"/>
          </w:tcPr>
          <w:p w14:paraId="02DE86E6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2DE9E745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015A0103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4E58A62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24FAB795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7422FB" w14:paraId="1463E229" w14:textId="77777777">
        <w:tc>
          <w:tcPr>
            <w:tcW w:w="747" w:type="dxa"/>
          </w:tcPr>
          <w:p w14:paraId="57D323D6" w14:textId="77777777" w:rsidR="007422FB" w:rsidRDefault="0047240D" w:rsidP="007A0D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5A12BAB5" w14:textId="77777777" w:rsidR="007422FB" w:rsidRDefault="0047240D" w:rsidP="007A0DF0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1B919629" w14:textId="77777777" w:rsidR="007422FB" w:rsidRDefault="0047240D" w:rsidP="007A0DF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B3A65A8" w14:textId="77777777" w:rsidR="007422FB" w:rsidRDefault="0047240D" w:rsidP="007A0DF0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A5AB1CD" w14:textId="01E9BDAF" w:rsidR="007422FB" w:rsidRDefault="001F4940" w:rsidP="00421172">
            <w:r>
              <w:rPr>
                <w:rFonts w:hint="eastAsia"/>
              </w:rPr>
              <w:t>用户唯一标识</w:t>
            </w:r>
            <w:ins w:id="6" w:author="li chuan" w:date="2017-05-03T16:51:00Z">
              <w:r w:rsidR="005D4DFF">
                <w:rPr>
                  <w:rFonts w:hint="eastAsia"/>
                </w:rPr>
                <w:t xml:space="preserve"> </w:t>
              </w:r>
            </w:ins>
          </w:p>
        </w:tc>
      </w:tr>
      <w:tr w:rsidR="007422FB" w14:paraId="58A95CEE" w14:textId="77777777">
        <w:tc>
          <w:tcPr>
            <w:tcW w:w="747" w:type="dxa"/>
          </w:tcPr>
          <w:p w14:paraId="56E80CD2" w14:textId="77777777" w:rsidR="007422FB" w:rsidRDefault="0047240D" w:rsidP="007A0D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1F40AA89" w14:textId="2FB1D94D" w:rsidR="007422FB" w:rsidRDefault="001F4940" w:rsidP="007A0DF0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0EDAFFDF" w14:textId="77777777" w:rsidR="007422FB" w:rsidRDefault="0047240D" w:rsidP="007A0DF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296C709" w14:textId="1900F37C" w:rsidR="007422FB" w:rsidRDefault="004327CB" w:rsidP="007A0DF0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D5E6082" w14:textId="2088F62A" w:rsidR="007422FB" w:rsidRDefault="0047240D" w:rsidP="007A0DF0">
            <w:del w:id="7" w:author="li chuan" w:date="2017-05-03T16:51:00Z">
              <w:r w:rsidDel="005D4DFF">
                <w:rPr>
                  <w:rFonts w:hint="eastAsia"/>
                </w:rPr>
                <w:delText>身份证号</w:delText>
              </w:r>
            </w:del>
            <w:ins w:id="8" w:author="li chuan" w:date="2017-05-03T16:51:00Z">
              <w:r w:rsidR="005D4DFF">
                <w:rPr>
                  <w:rFonts w:hint="eastAsia"/>
                </w:rPr>
                <w:t xml:space="preserve"> </w:t>
              </w:r>
              <w:r w:rsidR="005D4DFF">
                <w:rPr>
                  <w:rFonts w:hint="eastAsia"/>
                </w:rPr>
                <w:t>用户中文名</w:t>
              </w:r>
            </w:ins>
          </w:p>
        </w:tc>
      </w:tr>
      <w:tr w:rsidR="004327CB" w14:paraId="51051A67" w14:textId="77777777">
        <w:tc>
          <w:tcPr>
            <w:tcW w:w="747" w:type="dxa"/>
          </w:tcPr>
          <w:p w14:paraId="1F9F820D" w14:textId="415F7F2E" w:rsidR="004327CB" w:rsidRDefault="004B10B3" w:rsidP="007A0D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454CE272" w14:textId="4BD2CF6A" w:rsidR="004327CB" w:rsidRDefault="004327CB" w:rsidP="007A0DF0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14:paraId="31981252" w14:textId="1DD16948" w:rsidR="004327CB" w:rsidRDefault="004327CB" w:rsidP="007A0DF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203A4A3" w14:textId="05C09FD3" w:rsidR="004327CB" w:rsidRDefault="004327CB" w:rsidP="007A0DF0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0CFDAAE" w14:textId="3ACB9639" w:rsidR="004327CB" w:rsidRDefault="004327CB" w:rsidP="007A0DF0">
            <w:r>
              <w:rPr>
                <w:rFonts w:hint="eastAsia"/>
              </w:rPr>
              <w:t>密码，</w:t>
            </w:r>
            <w:r w:rsidRPr="004327CB">
              <w:rPr>
                <w:rFonts w:hint="eastAsia"/>
                <w:b/>
                <w:color w:val="C00000"/>
              </w:rPr>
              <w:t>MD5</w:t>
            </w:r>
            <w:r w:rsidRPr="004327CB">
              <w:rPr>
                <w:rFonts w:hint="eastAsia"/>
                <w:b/>
                <w:color w:val="C00000"/>
              </w:rPr>
              <w:t>加密</w:t>
            </w:r>
          </w:p>
        </w:tc>
      </w:tr>
      <w:tr w:rsidR="004B10B3" w14:paraId="13410B69" w14:textId="77777777">
        <w:tc>
          <w:tcPr>
            <w:tcW w:w="747" w:type="dxa"/>
          </w:tcPr>
          <w:p w14:paraId="5EAB1FDB" w14:textId="079EED39" w:rsidR="004B10B3" w:rsidRDefault="004B10B3" w:rsidP="007A0D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65F20506" w14:textId="76FF63C5" w:rsidR="004B10B3" w:rsidRDefault="004B10B3" w:rsidP="007A0DF0">
            <w:proofErr w:type="spellStart"/>
            <w:r>
              <w:rPr>
                <w:rFonts w:hint="eastAsia"/>
              </w:rPr>
              <w:t>branchNo</w:t>
            </w:r>
            <w:proofErr w:type="spellEnd"/>
          </w:p>
        </w:tc>
        <w:tc>
          <w:tcPr>
            <w:tcW w:w="1134" w:type="dxa"/>
          </w:tcPr>
          <w:p w14:paraId="10B7A9AC" w14:textId="3EA36205" w:rsidR="004B10B3" w:rsidRDefault="004B10B3" w:rsidP="007A0DF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0F4F3F0" w14:textId="1CF43169" w:rsidR="004B10B3" w:rsidRDefault="004B10B3" w:rsidP="007A0DF0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03F30D5" w14:textId="043A3B31" w:rsidR="004B10B3" w:rsidRDefault="004B10B3" w:rsidP="007A0DF0">
            <w:r>
              <w:rPr>
                <w:rFonts w:hint="eastAsia"/>
              </w:rPr>
              <w:t>组织结构唯一标识</w:t>
            </w:r>
          </w:p>
        </w:tc>
      </w:tr>
    </w:tbl>
    <w:p w14:paraId="6933094B" w14:textId="77777777" w:rsidR="007422FB" w:rsidRDefault="0047240D" w:rsidP="007A0DF0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7422FB" w14:paraId="4B30E8A6" w14:textId="77777777">
        <w:tc>
          <w:tcPr>
            <w:tcW w:w="692" w:type="dxa"/>
          </w:tcPr>
          <w:p w14:paraId="65F86646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05787814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79A35946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0AA4D39C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7056C0D7" w14:textId="77777777" w:rsidR="007422FB" w:rsidRDefault="0047240D" w:rsidP="007A0D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22FB" w14:paraId="57421D91" w14:textId="77777777">
        <w:tc>
          <w:tcPr>
            <w:tcW w:w="692" w:type="dxa"/>
          </w:tcPr>
          <w:p w14:paraId="2E59FB8D" w14:textId="77777777" w:rsidR="007422FB" w:rsidRDefault="0047240D" w:rsidP="007A0D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4D14227E" w14:textId="77777777" w:rsidR="007422FB" w:rsidRDefault="0047240D" w:rsidP="007A0DF0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187C268D" w14:textId="77777777" w:rsidR="007422FB" w:rsidRDefault="0047240D" w:rsidP="007A0DF0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6DDF9C7A" w14:textId="77777777" w:rsidR="007422FB" w:rsidRDefault="0047240D" w:rsidP="007A0DF0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682E96F" w14:textId="2F4EEA1D" w:rsidR="007422FB" w:rsidRDefault="0047240D" w:rsidP="004327CB">
            <w:r>
              <w:rPr>
                <w:rFonts w:hint="eastAsia"/>
              </w:rPr>
              <w:t>返回结果</w:t>
            </w:r>
          </w:p>
        </w:tc>
      </w:tr>
      <w:tr w:rsidR="007422FB" w14:paraId="0B285DF0" w14:textId="77777777">
        <w:tc>
          <w:tcPr>
            <w:tcW w:w="692" w:type="dxa"/>
          </w:tcPr>
          <w:p w14:paraId="1E752024" w14:textId="77777777" w:rsidR="007422FB" w:rsidRDefault="0047240D" w:rsidP="007A0D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0E5EBE1A" w14:textId="77777777" w:rsidR="007422FB" w:rsidRDefault="0047240D" w:rsidP="007A0DF0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63AFA7B0" w14:textId="77777777" w:rsidR="007422FB" w:rsidRDefault="0047240D" w:rsidP="007A0DF0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64C0E646" w14:textId="77777777" w:rsidR="007422FB" w:rsidRDefault="0047240D" w:rsidP="007A0DF0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74EF561" w14:textId="36A71C2D" w:rsidR="007422FB" w:rsidRDefault="0047240D" w:rsidP="00EC10C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1B55535C" w14:textId="77777777" w:rsidR="00573F5A" w:rsidRDefault="00573F5A" w:rsidP="00573F5A"/>
    <w:p w14:paraId="74421209" w14:textId="069F5ACC" w:rsidR="00E8102C" w:rsidRPr="00E8102C" w:rsidRDefault="00E8102C" w:rsidP="00573F5A">
      <w:pPr>
        <w:rPr>
          <w:b/>
          <w:color w:val="FF0000"/>
        </w:rPr>
      </w:pPr>
      <w:r w:rsidRPr="00E8102C">
        <w:rPr>
          <w:rFonts w:hint="eastAsia"/>
          <w:b/>
          <w:color w:val="FF0000"/>
        </w:rPr>
        <w:t>注意：增加人员的容错，对同一个人员发起增加指令，统一通信系统能够容错。</w:t>
      </w:r>
    </w:p>
    <w:p w14:paraId="0BE143B5" w14:textId="77777777" w:rsidR="00561EFD" w:rsidRDefault="00561EFD" w:rsidP="00573F5A"/>
    <w:p w14:paraId="0E12F2AE" w14:textId="090E777C" w:rsidR="00561EFD" w:rsidRDefault="00092A61" w:rsidP="00561EFD">
      <w:pPr>
        <w:pStyle w:val="5"/>
      </w:pPr>
      <w:r>
        <w:rPr>
          <w:rFonts w:hint="eastAsia"/>
        </w:rPr>
        <w:t>删除用户</w:t>
      </w:r>
      <w:proofErr w:type="gramStart"/>
      <w:r w:rsidRPr="002827BE">
        <w:rPr>
          <w:rFonts w:hint="eastAsia"/>
        </w:rPr>
        <w:t>帐号</w:t>
      </w:r>
      <w:proofErr w:type="gramEnd"/>
    </w:p>
    <w:p w14:paraId="748D157E" w14:textId="764AAE7C" w:rsidR="007D2A39" w:rsidRPr="00441DF5" w:rsidRDefault="007D2A39" w:rsidP="007D2A39">
      <w:r>
        <w:t>https://61.182.226.42:28443/UserManage/</w:t>
      </w:r>
      <w:r>
        <w:rPr>
          <w:rFonts w:hint="eastAsia"/>
        </w:rPr>
        <w:t>userservice?method=removeUser</w:t>
      </w:r>
      <w:r w:rsidRPr="00311A8D">
        <w:t>&amp;secret=harris</w:t>
      </w:r>
    </w:p>
    <w:p w14:paraId="187DB538" w14:textId="77777777" w:rsidR="00441DF5" w:rsidRPr="007D2A39" w:rsidRDefault="00441DF5" w:rsidP="00441DF5"/>
    <w:p w14:paraId="07F4BD81" w14:textId="77777777" w:rsidR="00561EFD" w:rsidRDefault="00561EFD" w:rsidP="00561EFD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561EFD" w14:paraId="6D9F3A7B" w14:textId="77777777" w:rsidTr="00966E17">
        <w:tc>
          <w:tcPr>
            <w:tcW w:w="675" w:type="dxa"/>
          </w:tcPr>
          <w:p w14:paraId="5316AB7E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27BDF25E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3D07C1B6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61EFD" w14:paraId="55864C6E" w14:textId="77777777" w:rsidTr="00966E17">
        <w:tc>
          <w:tcPr>
            <w:tcW w:w="675" w:type="dxa"/>
          </w:tcPr>
          <w:p w14:paraId="109378F2" w14:textId="77777777" w:rsidR="00561EFD" w:rsidRDefault="00561EFD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0493A3ED" w14:textId="040E7218" w:rsidR="00561EFD" w:rsidRDefault="00092A61" w:rsidP="00966E17">
            <w:proofErr w:type="spellStart"/>
            <w:r>
              <w:rPr>
                <w:rFonts w:hint="eastAsia"/>
              </w:rPr>
              <w:t>remove</w:t>
            </w:r>
            <w:r w:rsidR="00561EFD">
              <w:rPr>
                <w:rFonts w:hint="eastAsia"/>
              </w:rPr>
              <w:t>User</w:t>
            </w:r>
            <w:proofErr w:type="spellEnd"/>
          </w:p>
        </w:tc>
        <w:tc>
          <w:tcPr>
            <w:tcW w:w="5620" w:type="dxa"/>
          </w:tcPr>
          <w:p w14:paraId="2F045D91" w14:textId="77777777" w:rsidR="00561EFD" w:rsidRDefault="00561EFD" w:rsidP="00966E17">
            <w:r>
              <w:rPr>
                <w:rFonts w:hint="eastAsia"/>
              </w:rPr>
              <w:t>返回</w:t>
            </w:r>
          </w:p>
        </w:tc>
      </w:tr>
    </w:tbl>
    <w:p w14:paraId="1C2F001D" w14:textId="77777777" w:rsidR="00561EFD" w:rsidRDefault="00561EFD" w:rsidP="00561EFD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561EFD" w14:paraId="60DB92C4" w14:textId="77777777" w:rsidTr="00966E17">
        <w:tc>
          <w:tcPr>
            <w:tcW w:w="747" w:type="dxa"/>
          </w:tcPr>
          <w:p w14:paraId="52241E71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4EB0C0F2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DE6F354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5011E18A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590646EB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561EFD" w14:paraId="13D43CD6" w14:textId="77777777" w:rsidTr="00966E17">
        <w:tc>
          <w:tcPr>
            <w:tcW w:w="747" w:type="dxa"/>
          </w:tcPr>
          <w:p w14:paraId="629A4A88" w14:textId="77777777" w:rsidR="00561EFD" w:rsidRDefault="00561EFD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542A41BC" w14:textId="77777777" w:rsidR="00561EFD" w:rsidRDefault="00561EFD" w:rsidP="00966E17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7428AC93" w14:textId="77777777" w:rsidR="00561EFD" w:rsidRDefault="00561EFD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7717717" w14:textId="77777777" w:rsidR="00561EFD" w:rsidRDefault="00561EFD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6F29894" w14:textId="77777777" w:rsidR="00561EFD" w:rsidRDefault="00561EFD" w:rsidP="00966E17">
            <w:r>
              <w:rPr>
                <w:rFonts w:hint="eastAsia"/>
              </w:rPr>
              <w:t>用户唯一标识</w:t>
            </w:r>
          </w:p>
        </w:tc>
      </w:tr>
    </w:tbl>
    <w:p w14:paraId="76094CE9" w14:textId="77777777" w:rsidR="00561EFD" w:rsidRDefault="00561EFD" w:rsidP="00561EFD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561EFD" w14:paraId="3473F704" w14:textId="77777777" w:rsidTr="00966E17">
        <w:tc>
          <w:tcPr>
            <w:tcW w:w="692" w:type="dxa"/>
          </w:tcPr>
          <w:p w14:paraId="5DD876BC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5450004F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1C28B3C3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60850A3E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AE6D486" w14:textId="77777777" w:rsidR="00561EFD" w:rsidRDefault="00561E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61EFD" w14:paraId="1E45DFA0" w14:textId="77777777" w:rsidTr="00966E17">
        <w:tc>
          <w:tcPr>
            <w:tcW w:w="692" w:type="dxa"/>
          </w:tcPr>
          <w:p w14:paraId="5FD8224D" w14:textId="77777777" w:rsidR="00561EFD" w:rsidRDefault="00561EFD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01A8D99D" w14:textId="77777777" w:rsidR="00561EFD" w:rsidRDefault="00561EFD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45B11641" w14:textId="77777777" w:rsidR="00561EFD" w:rsidRDefault="00561EFD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35AF9AA0" w14:textId="77777777" w:rsidR="00561EFD" w:rsidRDefault="00561EFD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CCBB75B" w14:textId="77777777" w:rsidR="00561EFD" w:rsidRDefault="00561EFD" w:rsidP="00966E17">
            <w:r>
              <w:rPr>
                <w:rFonts w:hint="eastAsia"/>
              </w:rPr>
              <w:t>返回结果</w:t>
            </w:r>
          </w:p>
        </w:tc>
      </w:tr>
      <w:tr w:rsidR="00561EFD" w14:paraId="499A3BDD" w14:textId="77777777" w:rsidTr="00966E17">
        <w:tc>
          <w:tcPr>
            <w:tcW w:w="692" w:type="dxa"/>
          </w:tcPr>
          <w:p w14:paraId="79A0AE20" w14:textId="77777777" w:rsidR="00561EFD" w:rsidRDefault="00561EFD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2444F9E3" w14:textId="77777777" w:rsidR="00561EFD" w:rsidRDefault="00561EFD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0533417A" w14:textId="77777777" w:rsidR="00561EFD" w:rsidRDefault="00561EFD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1A6387CA" w14:textId="77777777" w:rsidR="00561EFD" w:rsidRDefault="00561EFD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775D1923" w14:textId="0707D296" w:rsidR="00561EFD" w:rsidRDefault="00561EFD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3CF7798F" w14:textId="77777777" w:rsidR="00561EFD" w:rsidRDefault="00561EFD" w:rsidP="00561EFD"/>
    <w:p w14:paraId="61888B88" w14:textId="66C92B7A" w:rsidR="003A116C" w:rsidRDefault="00C34501" w:rsidP="003A116C">
      <w:pPr>
        <w:pStyle w:val="5"/>
      </w:pPr>
      <w:bookmarkStart w:id="9" w:name="_GoBack"/>
      <w:bookmarkEnd w:id="9"/>
      <w:r>
        <w:rPr>
          <w:rFonts w:hint="eastAsia"/>
        </w:rPr>
        <w:lastRenderedPageBreak/>
        <w:t>增加群组</w:t>
      </w:r>
    </w:p>
    <w:p w14:paraId="299DD513" w14:textId="561E6EC1" w:rsidR="00441DF5" w:rsidRPr="00441DF5" w:rsidRDefault="00441DF5" w:rsidP="00441DF5">
      <w:r w:rsidRPr="00D75ABB">
        <w:t>https://</w:t>
      </w:r>
      <w:r>
        <w:t>61.182.226.42:29091</w:t>
      </w:r>
      <w:r w:rsidRPr="00D75ABB">
        <w:t>/plugins/</w:t>
      </w:r>
      <w:r w:rsidRPr="00D75ABB">
        <w:rPr>
          <w:rFonts w:hint="eastAsia"/>
        </w:rPr>
        <w:t>mucs</w:t>
      </w:r>
      <w:r w:rsidRPr="00D75ABB">
        <w:t>ervice/</w:t>
      </w:r>
      <w:r w:rsidRPr="00D75ABB">
        <w:rPr>
          <w:rFonts w:hint="eastAsia"/>
        </w:rPr>
        <w:t>muc</w:t>
      </w:r>
      <w:r w:rsidRPr="00D75ABB">
        <w:t>service?</w:t>
      </w:r>
      <w:r w:rsidRPr="00D75ABB">
        <w:rPr>
          <w:rFonts w:hint="eastAsia"/>
        </w:rPr>
        <w:t>method=</w:t>
      </w:r>
      <w:r w:rsidRPr="00441DF5">
        <w:t xml:space="preserve"> </w:t>
      </w:r>
      <w:proofErr w:type="spellStart"/>
      <w:r w:rsidRPr="00C34501">
        <w:t>addGroup</w:t>
      </w:r>
      <w:r w:rsidRPr="00487160">
        <w:t>&amp;secret</w:t>
      </w:r>
      <w:proofErr w:type="spellEnd"/>
      <w:r w:rsidRPr="00487160">
        <w:t>=</w:t>
      </w:r>
      <w:proofErr w:type="spellStart"/>
      <w:proofErr w:type="gramStart"/>
      <w:r w:rsidRPr="00487160">
        <w:t>harris</w:t>
      </w:r>
      <w:proofErr w:type="spellEnd"/>
      <w:proofErr w:type="gramEnd"/>
    </w:p>
    <w:p w14:paraId="4E5DBB12" w14:textId="77777777" w:rsidR="003A116C" w:rsidRDefault="003A116C" w:rsidP="003A116C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3A116C" w14:paraId="6911F643" w14:textId="77777777" w:rsidTr="00966E17">
        <w:tc>
          <w:tcPr>
            <w:tcW w:w="675" w:type="dxa"/>
          </w:tcPr>
          <w:p w14:paraId="7CDE7322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7CF3D822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31B78910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116C" w14:paraId="3FAAA510" w14:textId="77777777" w:rsidTr="00966E17">
        <w:tc>
          <w:tcPr>
            <w:tcW w:w="675" w:type="dxa"/>
          </w:tcPr>
          <w:p w14:paraId="7121652B" w14:textId="77777777" w:rsidR="003A116C" w:rsidRDefault="003A116C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293313FD" w14:textId="69703EAA" w:rsidR="003A116C" w:rsidRDefault="00C34501" w:rsidP="00966E17">
            <w:proofErr w:type="spellStart"/>
            <w:r w:rsidRPr="00C34501">
              <w:t>addGroup</w:t>
            </w:r>
            <w:proofErr w:type="spellEnd"/>
          </w:p>
        </w:tc>
        <w:tc>
          <w:tcPr>
            <w:tcW w:w="5620" w:type="dxa"/>
          </w:tcPr>
          <w:p w14:paraId="2792A402" w14:textId="77777777" w:rsidR="003A116C" w:rsidRDefault="003A116C" w:rsidP="00966E17">
            <w:r>
              <w:rPr>
                <w:rFonts w:hint="eastAsia"/>
              </w:rPr>
              <w:t>返回</w:t>
            </w:r>
          </w:p>
        </w:tc>
      </w:tr>
    </w:tbl>
    <w:p w14:paraId="108B2378" w14:textId="77777777" w:rsidR="003A116C" w:rsidRDefault="003A116C" w:rsidP="003A116C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A116C" w14:paraId="1D715D5F" w14:textId="77777777" w:rsidTr="00966E17">
        <w:tc>
          <w:tcPr>
            <w:tcW w:w="747" w:type="dxa"/>
          </w:tcPr>
          <w:p w14:paraId="44DC5F1A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55393E3D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1015832E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24562719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1826A414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A116C" w14:paraId="708E1672" w14:textId="77777777" w:rsidTr="00966E17">
        <w:tc>
          <w:tcPr>
            <w:tcW w:w="747" w:type="dxa"/>
          </w:tcPr>
          <w:p w14:paraId="2117D1A4" w14:textId="77777777" w:rsidR="003A116C" w:rsidRDefault="003A116C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29D24909" w14:textId="381BE957" w:rsidR="003A116C" w:rsidRDefault="00C34501" w:rsidP="00966E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0348AA8D" w14:textId="77777777" w:rsidR="003A116C" w:rsidRDefault="003A116C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5C39341" w14:textId="77777777" w:rsidR="003A116C" w:rsidRDefault="003A116C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AF4E8A7" w14:textId="3CD08310" w:rsidR="003A116C" w:rsidRDefault="00C34501" w:rsidP="00966E17">
            <w:r>
              <w:rPr>
                <w:rFonts w:hint="eastAsia"/>
              </w:rPr>
              <w:t>群组</w:t>
            </w:r>
            <w:r w:rsidR="003A116C">
              <w:rPr>
                <w:rFonts w:hint="eastAsia"/>
              </w:rPr>
              <w:t>唯一标识</w:t>
            </w:r>
          </w:p>
        </w:tc>
      </w:tr>
      <w:tr w:rsidR="00C34501" w14:paraId="1D371F98" w14:textId="77777777" w:rsidTr="00966E17">
        <w:tc>
          <w:tcPr>
            <w:tcW w:w="747" w:type="dxa"/>
          </w:tcPr>
          <w:p w14:paraId="03A7CB0C" w14:textId="7595310C" w:rsidR="00C34501" w:rsidRDefault="002577B4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57254906" w14:textId="00EB8466" w:rsidR="00C34501" w:rsidRDefault="00C34501" w:rsidP="00966E17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134" w:type="dxa"/>
          </w:tcPr>
          <w:p w14:paraId="4C6F57D3" w14:textId="5C010DED" w:rsidR="00C34501" w:rsidRDefault="00C34501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6892207" w14:textId="2F80222D" w:rsidR="00C34501" w:rsidRDefault="00C34501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5EB415B" w14:textId="5F4BF4DB" w:rsidR="00C34501" w:rsidRDefault="00C34501" w:rsidP="00966E17">
            <w:r>
              <w:rPr>
                <w:rFonts w:hint="eastAsia"/>
              </w:rPr>
              <w:t>群组名称</w:t>
            </w:r>
          </w:p>
        </w:tc>
      </w:tr>
      <w:tr w:rsidR="00745FFF" w14:paraId="41C97A52" w14:textId="77777777" w:rsidTr="00966E17">
        <w:trPr>
          <w:ins w:id="10" w:author="li chuan" w:date="2017-05-03T16:21:00Z"/>
        </w:trPr>
        <w:tc>
          <w:tcPr>
            <w:tcW w:w="747" w:type="dxa"/>
          </w:tcPr>
          <w:p w14:paraId="3BDAF568" w14:textId="69666524" w:rsidR="00745FFF" w:rsidRDefault="00745FFF" w:rsidP="00966E17">
            <w:pPr>
              <w:jc w:val="center"/>
              <w:rPr>
                <w:ins w:id="11" w:author="li chuan" w:date="2017-05-03T16:21:00Z"/>
              </w:rPr>
            </w:pPr>
            <w:ins w:id="12" w:author="li chuan" w:date="2017-05-03T16:21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629" w:type="dxa"/>
          </w:tcPr>
          <w:p w14:paraId="5A056CB9" w14:textId="4C2597A3" w:rsidR="00745FFF" w:rsidRDefault="00745FFF" w:rsidP="00966E17">
            <w:pPr>
              <w:rPr>
                <w:ins w:id="13" w:author="li chuan" w:date="2017-05-03T16:21:00Z"/>
              </w:rPr>
            </w:pPr>
            <w:proofErr w:type="spellStart"/>
            <w:ins w:id="14" w:author="li chuan" w:date="2017-05-03T16:21:00Z">
              <w:r>
                <w:rPr>
                  <w:rFonts w:hint="eastAsia"/>
                </w:rPr>
                <w:t>ower</w:t>
              </w:r>
              <w:proofErr w:type="spellEnd"/>
            </w:ins>
          </w:p>
        </w:tc>
        <w:tc>
          <w:tcPr>
            <w:tcW w:w="1134" w:type="dxa"/>
          </w:tcPr>
          <w:p w14:paraId="1D28DC29" w14:textId="593732FD" w:rsidR="00745FFF" w:rsidRDefault="00745FFF" w:rsidP="00966E17">
            <w:pPr>
              <w:rPr>
                <w:ins w:id="15" w:author="li chuan" w:date="2017-05-03T16:21:00Z"/>
              </w:rPr>
            </w:pPr>
            <w:ins w:id="16" w:author="li chuan" w:date="2017-05-03T16:2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4392DA66" w14:textId="35ABE788" w:rsidR="00745FFF" w:rsidRDefault="00745FFF" w:rsidP="00966E17">
            <w:pPr>
              <w:rPr>
                <w:ins w:id="17" w:author="li chuan" w:date="2017-05-03T16:21:00Z"/>
              </w:rPr>
            </w:pPr>
            <w:ins w:id="18" w:author="li chuan" w:date="2017-05-03T16:21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73D15C29" w14:textId="7D652384" w:rsidR="00745FFF" w:rsidRDefault="00745FFF" w:rsidP="00966E17">
            <w:pPr>
              <w:rPr>
                <w:ins w:id="19" w:author="li chuan" w:date="2017-05-03T16:21:00Z"/>
              </w:rPr>
            </w:pPr>
            <w:ins w:id="20" w:author="li chuan" w:date="2017-05-03T16:21:00Z">
              <w:r>
                <w:rPr>
                  <w:rFonts w:hint="eastAsia"/>
                </w:rPr>
                <w:t>群</w:t>
              </w:r>
            </w:ins>
            <w:ins w:id="21" w:author="li chuan" w:date="2017-05-03T16:22:00Z">
              <w:r>
                <w:rPr>
                  <w:rFonts w:hint="eastAsia"/>
                </w:rPr>
                <w:t>组的所有者</w:t>
              </w:r>
            </w:ins>
            <w:ins w:id="22" w:author="li chuan" w:date="2017-05-03T16:27:00Z">
              <w:r w:rsidR="00E6750F">
                <w:rPr>
                  <w:rFonts w:hint="eastAsia"/>
                </w:rPr>
                <w:t>（群主）</w:t>
              </w:r>
            </w:ins>
          </w:p>
        </w:tc>
      </w:tr>
    </w:tbl>
    <w:p w14:paraId="16001412" w14:textId="77777777" w:rsidR="003A116C" w:rsidRDefault="003A116C" w:rsidP="003A116C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3A116C" w14:paraId="14048067" w14:textId="77777777" w:rsidTr="00966E17">
        <w:tc>
          <w:tcPr>
            <w:tcW w:w="692" w:type="dxa"/>
          </w:tcPr>
          <w:p w14:paraId="1C0EA55F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78EAF524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68CB58CB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5C1A412E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76436EF4" w14:textId="77777777" w:rsidR="003A116C" w:rsidRDefault="003A116C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116C" w14:paraId="6B7968F6" w14:textId="77777777" w:rsidTr="00966E17">
        <w:tc>
          <w:tcPr>
            <w:tcW w:w="692" w:type="dxa"/>
          </w:tcPr>
          <w:p w14:paraId="0BBEA957" w14:textId="77777777" w:rsidR="003A116C" w:rsidRDefault="003A116C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2C7331BE" w14:textId="77777777" w:rsidR="003A116C" w:rsidRDefault="003A116C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5A481645" w14:textId="77777777" w:rsidR="003A116C" w:rsidRDefault="003A116C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1A8B4383" w14:textId="77777777" w:rsidR="003A116C" w:rsidRDefault="003A116C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BA9C863" w14:textId="77777777" w:rsidR="003A116C" w:rsidRDefault="003A116C" w:rsidP="00966E17">
            <w:r>
              <w:rPr>
                <w:rFonts w:hint="eastAsia"/>
              </w:rPr>
              <w:t>返回结果</w:t>
            </w:r>
          </w:p>
        </w:tc>
      </w:tr>
      <w:tr w:rsidR="003A116C" w14:paraId="283AB61B" w14:textId="77777777" w:rsidTr="00966E17">
        <w:tc>
          <w:tcPr>
            <w:tcW w:w="692" w:type="dxa"/>
          </w:tcPr>
          <w:p w14:paraId="2BBC8DE5" w14:textId="77777777" w:rsidR="003A116C" w:rsidRDefault="003A116C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7B9C4CA6" w14:textId="77777777" w:rsidR="003A116C" w:rsidRDefault="003A116C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363580EE" w14:textId="77777777" w:rsidR="003A116C" w:rsidRDefault="003A116C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3D9FF145" w14:textId="77777777" w:rsidR="003A116C" w:rsidRDefault="003A116C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BF7B07E" w14:textId="2A2587A3" w:rsidR="003A116C" w:rsidRDefault="003A116C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6F68E599" w14:textId="77777777" w:rsidR="003A116C" w:rsidRDefault="003A116C" w:rsidP="003A116C"/>
    <w:p w14:paraId="21CAAC56" w14:textId="337C0C63" w:rsidR="00796E0E" w:rsidRDefault="00796E0E" w:rsidP="00796E0E">
      <w:pPr>
        <w:pStyle w:val="5"/>
      </w:pPr>
      <w:r>
        <w:rPr>
          <w:rFonts w:hint="eastAsia"/>
        </w:rPr>
        <w:t>删除</w:t>
      </w:r>
      <w:r w:rsidR="00FA3144">
        <w:rPr>
          <w:rFonts w:hint="eastAsia"/>
        </w:rPr>
        <w:t>群组</w:t>
      </w:r>
    </w:p>
    <w:p w14:paraId="152475D6" w14:textId="01AB1949" w:rsidR="003E7520" w:rsidRPr="003E7520" w:rsidRDefault="003E7520" w:rsidP="003E7520">
      <w:r w:rsidRPr="00D75ABB">
        <w:t>https://</w:t>
      </w:r>
      <w:r>
        <w:t>61.182.226.42:29091</w:t>
      </w:r>
      <w:r w:rsidRPr="00D75ABB">
        <w:t>/plugins/</w:t>
      </w:r>
      <w:r w:rsidRPr="00D75ABB">
        <w:rPr>
          <w:rFonts w:hint="eastAsia"/>
        </w:rPr>
        <w:t>mucs</w:t>
      </w:r>
      <w:r w:rsidRPr="00D75ABB">
        <w:t>ervice/</w:t>
      </w:r>
      <w:r w:rsidRPr="00D75ABB">
        <w:rPr>
          <w:rFonts w:hint="eastAsia"/>
        </w:rPr>
        <w:t>muc</w:t>
      </w:r>
      <w:r w:rsidRPr="00D75ABB">
        <w:t>service?</w:t>
      </w:r>
      <w:r w:rsidRPr="00D75ABB">
        <w:rPr>
          <w:rFonts w:hint="eastAsia"/>
        </w:rPr>
        <w:t>method=</w:t>
      </w:r>
      <w:r w:rsidRPr="00796E0E">
        <w:t>removeGroup</w:t>
      </w:r>
      <w:r w:rsidRPr="00487160">
        <w:t>&amp;secret=harris</w:t>
      </w:r>
    </w:p>
    <w:p w14:paraId="7742345C" w14:textId="77777777" w:rsidR="00796E0E" w:rsidRDefault="00796E0E" w:rsidP="00796E0E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796E0E" w14:paraId="142DC57D" w14:textId="77777777" w:rsidTr="00966E17">
        <w:tc>
          <w:tcPr>
            <w:tcW w:w="675" w:type="dxa"/>
          </w:tcPr>
          <w:p w14:paraId="41DF9473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394ED053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1F9AE41C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6E0E" w14:paraId="2E5F9586" w14:textId="77777777" w:rsidTr="00966E17">
        <w:tc>
          <w:tcPr>
            <w:tcW w:w="675" w:type="dxa"/>
          </w:tcPr>
          <w:p w14:paraId="3AFE128B" w14:textId="77777777" w:rsidR="00796E0E" w:rsidRDefault="00796E0E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401A38EF" w14:textId="5524C3B1" w:rsidR="00796E0E" w:rsidRDefault="00796E0E" w:rsidP="00966E17">
            <w:proofErr w:type="spellStart"/>
            <w:r w:rsidRPr="00796E0E">
              <w:t>removeGroup</w:t>
            </w:r>
            <w:proofErr w:type="spellEnd"/>
          </w:p>
        </w:tc>
        <w:tc>
          <w:tcPr>
            <w:tcW w:w="5620" w:type="dxa"/>
          </w:tcPr>
          <w:p w14:paraId="49070BE1" w14:textId="77777777" w:rsidR="00796E0E" w:rsidRDefault="00796E0E" w:rsidP="00966E17">
            <w:r>
              <w:rPr>
                <w:rFonts w:hint="eastAsia"/>
              </w:rPr>
              <w:t>返回</w:t>
            </w:r>
          </w:p>
        </w:tc>
      </w:tr>
    </w:tbl>
    <w:p w14:paraId="23F806E7" w14:textId="77777777" w:rsidR="00796E0E" w:rsidRDefault="00796E0E" w:rsidP="00796E0E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796E0E" w14:paraId="7D6F4A8B" w14:textId="77777777" w:rsidTr="00966E17">
        <w:tc>
          <w:tcPr>
            <w:tcW w:w="747" w:type="dxa"/>
          </w:tcPr>
          <w:p w14:paraId="7D2DA1DB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5AA75BDF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17C69E1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CF6BDD8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20DDF0E5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796E0E" w14:paraId="4AFC4A0C" w14:textId="77777777" w:rsidTr="00966E17">
        <w:tc>
          <w:tcPr>
            <w:tcW w:w="747" w:type="dxa"/>
          </w:tcPr>
          <w:p w14:paraId="318BB008" w14:textId="77777777" w:rsidR="00796E0E" w:rsidRDefault="00796E0E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56ECEE35" w14:textId="422B7428" w:rsidR="00796E0E" w:rsidRDefault="00796E0E" w:rsidP="00966E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5A7B5626" w14:textId="77777777" w:rsidR="00796E0E" w:rsidRDefault="00796E0E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8A4C30D" w14:textId="77777777" w:rsidR="00796E0E" w:rsidRDefault="00796E0E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3DB9BFE" w14:textId="238CD7A7" w:rsidR="00796E0E" w:rsidRDefault="00B00395" w:rsidP="00966E17">
            <w:r>
              <w:rPr>
                <w:rFonts w:hint="eastAsia"/>
              </w:rPr>
              <w:t>群组唯一标识</w:t>
            </w:r>
          </w:p>
        </w:tc>
      </w:tr>
    </w:tbl>
    <w:p w14:paraId="4BB1820E" w14:textId="77777777" w:rsidR="00796E0E" w:rsidRDefault="00796E0E" w:rsidP="00796E0E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796E0E" w14:paraId="4BF888C3" w14:textId="77777777" w:rsidTr="00966E17">
        <w:tc>
          <w:tcPr>
            <w:tcW w:w="692" w:type="dxa"/>
          </w:tcPr>
          <w:p w14:paraId="73D728CD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204538E2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1AA40C0C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226EE8F3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13EB7BC9" w14:textId="77777777" w:rsidR="00796E0E" w:rsidRDefault="00796E0E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6E0E" w14:paraId="1E26ACB5" w14:textId="77777777" w:rsidTr="00966E17">
        <w:tc>
          <w:tcPr>
            <w:tcW w:w="692" w:type="dxa"/>
          </w:tcPr>
          <w:p w14:paraId="18A38A44" w14:textId="77777777" w:rsidR="00796E0E" w:rsidRDefault="00796E0E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54FC1BFB" w14:textId="77777777" w:rsidR="00796E0E" w:rsidRDefault="00796E0E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66CA5EBF" w14:textId="77777777" w:rsidR="00796E0E" w:rsidRDefault="00796E0E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7CA1BB2C" w14:textId="77777777" w:rsidR="00796E0E" w:rsidRDefault="00796E0E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3967580" w14:textId="77777777" w:rsidR="00796E0E" w:rsidRDefault="00796E0E" w:rsidP="00966E17">
            <w:r>
              <w:rPr>
                <w:rFonts w:hint="eastAsia"/>
              </w:rPr>
              <w:t>返回结果</w:t>
            </w:r>
          </w:p>
        </w:tc>
      </w:tr>
      <w:tr w:rsidR="00796E0E" w14:paraId="09A26AA6" w14:textId="77777777" w:rsidTr="00966E17">
        <w:tc>
          <w:tcPr>
            <w:tcW w:w="692" w:type="dxa"/>
          </w:tcPr>
          <w:p w14:paraId="4CBC633C" w14:textId="77777777" w:rsidR="00796E0E" w:rsidRDefault="00796E0E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7237D993" w14:textId="77777777" w:rsidR="00796E0E" w:rsidRDefault="00796E0E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63A2C201" w14:textId="77777777" w:rsidR="00796E0E" w:rsidRDefault="00796E0E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75F985E3" w14:textId="77777777" w:rsidR="00796E0E" w:rsidRDefault="00796E0E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0925A64" w14:textId="01EFFB2C" w:rsidR="00796E0E" w:rsidRDefault="00796E0E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36E21E40" w14:textId="77777777" w:rsidR="00796E0E" w:rsidRDefault="00796E0E" w:rsidP="00796E0E"/>
    <w:p w14:paraId="791C39DA" w14:textId="53FEAF35" w:rsidR="00331789" w:rsidRDefault="00331789" w:rsidP="00331789">
      <w:pPr>
        <w:pStyle w:val="5"/>
      </w:pPr>
      <w:r>
        <w:rPr>
          <w:rFonts w:hint="eastAsia"/>
        </w:rPr>
        <w:lastRenderedPageBreak/>
        <w:t>增加组成员</w:t>
      </w:r>
    </w:p>
    <w:p w14:paraId="77B0B766" w14:textId="605C0BB5" w:rsidR="003E7520" w:rsidRPr="003E7520" w:rsidRDefault="003E7520" w:rsidP="003E7520">
      <w:r w:rsidRPr="00D75ABB">
        <w:t>https://</w:t>
      </w:r>
      <w:r>
        <w:t>61.182.226.42:29091</w:t>
      </w:r>
      <w:r w:rsidRPr="00D75ABB">
        <w:t>/plugins/</w:t>
      </w:r>
      <w:r w:rsidRPr="00D75ABB">
        <w:rPr>
          <w:rFonts w:hint="eastAsia"/>
        </w:rPr>
        <w:t>mucs</w:t>
      </w:r>
      <w:r w:rsidRPr="00D75ABB">
        <w:t>ervice/</w:t>
      </w:r>
      <w:r w:rsidRPr="00D75ABB">
        <w:rPr>
          <w:rFonts w:hint="eastAsia"/>
        </w:rPr>
        <w:t>muc</w:t>
      </w:r>
      <w:r w:rsidRPr="00D75ABB">
        <w:t>service?</w:t>
      </w:r>
      <w:r w:rsidRPr="00D75ABB">
        <w:rPr>
          <w:rFonts w:hint="eastAsia"/>
        </w:rPr>
        <w:t>method=</w:t>
      </w:r>
      <w:r>
        <w:t>addGroupMember</w:t>
      </w:r>
      <w:r w:rsidRPr="00487160">
        <w:t>&amp;secret=harris</w:t>
      </w:r>
    </w:p>
    <w:p w14:paraId="4AE44F63" w14:textId="77777777" w:rsidR="00331789" w:rsidRDefault="00331789" w:rsidP="00331789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331789" w14:paraId="16B11336" w14:textId="77777777" w:rsidTr="00966E17">
        <w:tc>
          <w:tcPr>
            <w:tcW w:w="675" w:type="dxa"/>
          </w:tcPr>
          <w:p w14:paraId="33C67816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5FF9A5C7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0759AF91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1789" w14:paraId="7C17B076" w14:textId="77777777" w:rsidTr="00966E17">
        <w:tc>
          <w:tcPr>
            <w:tcW w:w="675" w:type="dxa"/>
          </w:tcPr>
          <w:p w14:paraId="223AC7AD" w14:textId="77777777" w:rsidR="00331789" w:rsidRDefault="00331789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440AEF25" w14:textId="38DC1C41" w:rsidR="00331789" w:rsidRDefault="00331789" w:rsidP="00966E17">
            <w:proofErr w:type="spellStart"/>
            <w:r>
              <w:t>addGroupMember</w:t>
            </w:r>
            <w:proofErr w:type="spellEnd"/>
          </w:p>
        </w:tc>
        <w:tc>
          <w:tcPr>
            <w:tcW w:w="5620" w:type="dxa"/>
          </w:tcPr>
          <w:p w14:paraId="72853A3A" w14:textId="77777777" w:rsidR="00331789" w:rsidRDefault="00331789" w:rsidP="00966E17">
            <w:r>
              <w:rPr>
                <w:rFonts w:hint="eastAsia"/>
              </w:rPr>
              <w:t>返回</w:t>
            </w:r>
          </w:p>
        </w:tc>
      </w:tr>
    </w:tbl>
    <w:p w14:paraId="33D9A690" w14:textId="77777777" w:rsidR="00331789" w:rsidRDefault="00331789" w:rsidP="00331789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31789" w14:paraId="662D835B" w14:textId="77777777" w:rsidTr="00966E17">
        <w:tc>
          <w:tcPr>
            <w:tcW w:w="747" w:type="dxa"/>
          </w:tcPr>
          <w:p w14:paraId="3FD7BA5B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5214F8F1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099F251F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395FDB7F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2D746AAF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31789" w14:paraId="577F2435" w14:textId="77777777" w:rsidTr="00966E17">
        <w:tc>
          <w:tcPr>
            <w:tcW w:w="747" w:type="dxa"/>
          </w:tcPr>
          <w:p w14:paraId="7B151458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72BA6F73" w14:textId="77777777" w:rsidR="00331789" w:rsidRDefault="00331789" w:rsidP="00966E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755275CD" w14:textId="77777777" w:rsidR="00331789" w:rsidRDefault="0033178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77E3061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F1303A2" w14:textId="77777777" w:rsidR="00331789" w:rsidRDefault="00331789" w:rsidP="00966E17">
            <w:r>
              <w:rPr>
                <w:rFonts w:hint="eastAsia"/>
              </w:rPr>
              <w:t>群组唯一标识</w:t>
            </w:r>
          </w:p>
        </w:tc>
      </w:tr>
      <w:tr w:rsidR="00331789" w14:paraId="0E612060" w14:textId="77777777" w:rsidTr="00966E17">
        <w:tc>
          <w:tcPr>
            <w:tcW w:w="747" w:type="dxa"/>
          </w:tcPr>
          <w:p w14:paraId="439CF499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77606845" w14:textId="128F6D50" w:rsidR="00331789" w:rsidRDefault="000F76B4" w:rsidP="00966E17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1134" w:type="dxa"/>
          </w:tcPr>
          <w:p w14:paraId="488D2556" w14:textId="0FFC2CCB" w:rsidR="00331789" w:rsidRDefault="00866211" w:rsidP="00966E17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69DE4143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E7A8C32" w14:textId="087295DB" w:rsidR="00331789" w:rsidRDefault="00E95431" w:rsidP="00966E17">
            <w:r>
              <w:rPr>
                <w:rFonts w:hint="eastAsia"/>
              </w:rPr>
              <w:t>人员唯一标识列表</w:t>
            </w:r>
          </w:p>
        </w:tc>
      </w:tr>
    </w:tbl>
    <w:p w14:paraId="3F23BDEB" w14:textId="77777777" w:rsidR="00331789" w:rsidRDefault="00331789" w:rsidP="00331789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331789" w14:paraId="5E6AC6A2" w14:textId="77777777" w:rsidTr="00966E17">
        <w:tc>
          <w:tcPr>
            <w:tcW w:w="692" w:type="dxa"/>
          </w:tcPr>
          <w:p w14:paraId="5939BF4E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176CF27F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499FBFD6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108F5C72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6DA43E0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1789" w14:paraId="3A67F8BB" w14:textId="77777777" w:rsidTr="00966E17">
        <w:tc>
          <w:tcPr>
            <w:tcW w:w="692" w:type="dxa"/>
          </w:tcPr>
          <w:p w14:paraId="41532206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2D4D0C9C" w14:textId="77777777" w:rsidR="00331789" w:rsidRDefault="00331789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7FE97AA2" w14:textId="77777777" w:rsidR="00331789" w:rsidRDefault="00331789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3B12A15F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4C59167" w14:textId="77777777" w:rsidR="00331789" w:rsidRDefault="00331789" w:rsidP="00966E17">
            <w:r>
              <w:rPr>
                <w:rFonts w:hint="eastAsia"/>
              </w:rPr>
              <w:t>返回结果</w:t>
            </w:r>
          </w:p>
        </w:tc>
      </w:tr>
      <w:tr w:rsidR="00331789" w14:paraId="3E0679CA" w14:textId="77777777" w:rsidTr="00966E17">
        <w:tc>
          <w:tcPr>
            <w:tcW w:w="692" w:type="dxa"/>
          </w:tcPr>
          <w:p w14:paraId="41BDEF62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2E954716" w14:textId="77777777" w:rsidR="00331789" w:rsidRDefault="00331789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2FD4F195" w14:textId="77777777" w:rsidR="00331789" w:rsidRDefault="00331789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1744ABC3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07E0805" w14:textId="44629986" w:rsidR="00331789" w:rsidRDefault="00331789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197B0949" w14:textId="77777777" w:rsidR="00331789" w:rsidRDefault="00331789" w:rsidP="00331789"/>
    <w:p w14:paraId="201FF343" w14:textId="5C3D2E2E" w:rsidR="00331789" w:rsidRDefault="00EF6E88" w:rsidP="00331789">
      <w:pPr>
        <w:pStyle w:val="5"/>
      </w:pPr>
      <w:proofErr w:type="gramStart"/>
      <w:r>
        <w:rPr>
          <w:rFonts w:hint="eastAsia"/>
        </w:rPr>
        <w:t>删除组</w:t>
      </w:r>
      <w:proofErr w:type="gramEnd"/>
      <w:r>
        <w:rPr>
          <w:rFonts w:hint="eastAsia"/>
        </w:rPr>
        <w:t>成员</w:t>
      </w:r>
    </w:p>
    <w:p w14:paraId="340F7090" w14:textId="3F02D8CF" w:rsidR="003E7520" w:rsidRPr="003E7520" w:rsidRDefault="003E7520" w:rsidP="003E7520">
      <w:r w:rsidRPr="00D75ABB">
        <w:t>https://</w:t>
      </w:r>
      <w:r>
        <w:t>61.182.226.42:29091</w:t>
      </w:r>
      <w:r w:rsidRPr="00D75ABB">
        <w:t>/plugins/</w:t>
      </w:r>
      <w:r w:rsidRPr="00D75ABB">
        <w:rPr>
          <w:rFonts w:hint="eastAsia"/>
        </w:rPr>
        <w:t>mucs</w:t>
      </w:r>
      <w:r w:rsidRPr="00D75ABB">
        <w:t>ervice/</w:t>
      </w:r>
      <w:r w:rsidRPr="00D75ABB">
        <w:rPr>
          <w:rFonts w:hint="eastAsia"/>
        </w:rPr>
        <w:t>muc</w:t>
      </w:r>
      <w:r w:rsidRPr="00D75ABB">
        <w:t>service?</w:t>
      </w:r>
      <w:r w:rsidRPr="00D75ABB">
        <w:rPr>
          <w:rFonts w:hint="eastAsia"/>
        </w:rPr>
        <w:t>method=</w:t>
      </w:r>
      <w:r w:rsidRPr="00EF6E88">
        <w:t>removeGroupMember</w:t>
      </w:r>
      <w:r w:rsidRPr="00487160">
        <w:t>&amp;secret=harris</w:t>
      </w:r>
    </w:p>
    <w:p w14:paraId="69F340F2" w14:textId="77777777" w:rsidR="003E7520" w:rsidRPr="003E7520" w:rsidRDefault="003E7520" w:rsidP="003E7520"/>
    <w:p w14:paraId="04C41E98" w14:textId="77777777" w:rsidR="00331789" w:rsidRDefault="00331789" w:rsidP="00331789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331789" w14:paraId="65109B21" w14:textId="77777777" w:rsidTr="00966E17">
        <w:tc>
          <w:tcPr>
            <w:tcW w:w="675" w:type="dxa"/>
          </w:tcPr>
          <w:p w14:paraId="72D66B1B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26D7EC5D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44936182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1789" w14:paraId="52463139" w14:textId="77777777" w:rsidTr="00966E17">
        <w:tc>
          <w:tcPr>
            <w:tcW w:w="675" w:type="dxa"/>
          </w:tcPr>
          <w:p w14:paraId="491C3833" w14:textId="77777777" w:rsidR="00331789" w:rsidRDefault="00331789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5AA4D5FE" w14:textId="1DE163AC" w:rsidR="00331789" w:rsidRDefault="00EF6E88" w:rsidP="00966E17">
            <w:proofErr w:type="spellStart"/>
            <w:r w:rsidRPr="00EF6E88">
              <w:t>removeGroupMember</w:t>
            </w:r>
            <w:proofErr w:type="spellEnd"/>
          </w:p>
        </w:tc>
        <w:tc>
          <w:tcPr>
            <w:tcW w:w="5620" w:type="dxa"/>
          </w:tcPr>
          <w:p w14:paraId="00B24679" w14:textId="77777777" w:rsidR="00331789" w:rsidRDefault="00331789" w:rsidP="00966E17">
            <w:r>
              <w:rPr>
                <w:rFonts w:hint="eastAsia"/>
              </w:rPr>
              <w:t>返回</w:t>
            </w:r>
          </w:p>
        </w:tc>
      </w:tr>
    </w:tbl>
    <w:p w14:paraId="69DB4A6C" w14:textId="77777777" w:rsidR="00331789" w:rsidRDefault="00331789" w:rsidP="00331789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31789" w14:paraId="3A8638C6" w14:textId="77777777" w:rsidTr="00966E17">
        <w:tc>
          <w:tcPr>
            <w:tcW w:w="747" w:type="dxa"/>
          </w:tcPr>
          <w:p w14:paraId="1CC2FA10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7EFFEFB5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3B9BDFED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65EA5399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6995FFE1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31789" w14:paraId="1B14735A" w14:textId="77777777" w:rsidTr="00966E17">
        <w:tc>
          <w:tcPr>
            <w:tcW w:w="747" w:type="dxa"/>
          </w:tcPr>
          <w:p w14:paraId="4A3CDC32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1BD842F5" w14:textId="77777777" w:rsidR="00331789" w:rsidRDefault="00331789" w:rsidP="00966E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528D6DD8" w14:textId="77777777" w:rsidR="00331789" w:rsidRDefault="0033178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6BBE431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12DF4C8" w14:textId="77777777" w:rsidR="00331789" w:rsidRDefault="00331789" w:rsidP="00966E17">
            <w:r>
              <w:rPr>
                <w:rFonts w:hint="eastAsia"/>
              </w:rPr>
              <w:t>群组唯一标识</w:t>
            </w:r>
          </w:p>
        </w:tc>
      </w:tr>
      <w:tr w:rsidR="00EF6E88" w14:paraId="6054C814" w14:textId="77777777" w:rsidTr="00966E17">
        <w:tc>
          <w:tcPr>
            <w:tcW w:w="747" w:type="dxa"/>
          </w:tcPr>
          <w:p w14:paraId="014813E5" w14:textId="135552FE" w:rsidR="00EF6E88" w:rsidRDefault="00EF6E88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452FF688" w14:textId="05CF811A" w:rsidR="00EF6E88" w:rsidRDefault="000F76B4" w:rsidP="00966E17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1134" w:type="dxa"/>
          </w:tcPr>
          <w:p w14:paraId="5C119E0A" w14:textId="62F383CD" w:rsidR="00EF6E88" w:rsidRDefault="00EF6E88" w:rsidP="00966E17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2AE8DABF" w14:textId="33144CE7" w:rsidR="00EF6E88" w:rsidRDefault="00EF6E88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21CA78E" w14:textId="2CD7164E" w:rsidR="00EF6E88" w:rsidRDefault="00EF6E88" w:rsidP="00966E17">
            <w:r>
              <w:rPr>
                <w:rFonts w:hint="eastAsia"/>
              </w:rPr>
              <w:t>人员唯一标识列表</w:t>
            </w:r>
          </w:p>
        </w:tc>
      </w:tr>
    </w:tbl>
    <w:p w14:paraId="7A99FD3D" w14:textId="77777777" w:rsidR="00331789" w:rsidRDefault="00331789" w:rsidP="00331789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331789" w14:paraId="06194297" w14:textId="77777777" w:rsidTr="00966E17">
        <w:tc>
          <w:tcPr>
            <w:tcW w:w="692" w:type="dxa"/>
          </w:tcPr>
          <w:p w14:paraId="0094FA2F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6E4E9BA3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58B5AFC1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4D2467F0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08B44073" w14:textId="77777777" w:rsidR="00331789" w:rsidRDefault="0033178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1789" w14:paraId="1E5EFD51" w14:textId="77777777" w:rsidTr="00966E17">
        <w:tc>
          <w:tcPr>
            <w:tcW w:w="692" w:type="dxa"/>
          </w:tcPr>
          <w:p w14:paraId="121C40EC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60F35BB3" w14:textId="77777777" w:rsidR="00331789" w:rsidRDefault="00331789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7311C42E" w14:textId="77777777" w:rsidR="00331789" w:rsidRDefault="00331789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0BA016F8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179DDE1F" w14:textId="77777777" w:rsidR="00331789" w:rsidRDefault="00331789" w:rsidP="00966E17">
            <w:r>
              <w:rPr>
                <w:rFonts w:hint="eastAsia"/>
              </w:rPr>
              <w:t>返回结果</w:t>
            </w:r>
          </w:p>
        </w:tc>
      </w:tr>
      <w:tr w:rsidR="00331789" w14:paraId="23BA35C5" w14:textId="77777777" w:rsidTr="00966E17">
        <w:tc>
          <w:tcPr>
            <w:tcW w:w="692" w:type="dxa"/>
          </w:tcPr>
          <w:p w14:paraId="3D28CCCA" w14:textId="77777777" w:rsidR="00331789" w:rsidRDefault="0033178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61453C58" w14:textId="77777777" w:rsidR="00331789" w:rsidRDefault="00331789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3828E971" w14:textId="77777777" w:rsidR="00331789" w:rsidRDefault="00331789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149055FE" w14:textId="77777777" w:rsidR="00331789" w:rsidRDefault="0033178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03F9EC2" w14:textId="7F037D61" w:rsidR="00331789" w:rsidRDefault="00331789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39AD905F" w14:textId="77777777" w:rsidR="00331789" w:rsidRDefault="00331789" w:rsidP="00331789"/>
    <w:p w14:paraId="52887184" w14:textId="77777777" w:rsidR="00331789" w:rsidRDefault="00331789" w:rsidP="00331789"/>
    <w:p w14:paraId="110E042B" w14:textId="68216B0F" w:rsidR="00AC1B69" w:rsidRDefault="00AC1B69" w:rsidP="00AC1B69">
      <w:pPr>
        <w:pStyle w:val="5"/>
      </w:pPr>
      <w:r>
        <w:rPr>
          <w:rFonts w:hint="eastAsia"/>
        </w:rPr>
        <w:t>修改组名</w:t>
      </w:r>
    </w:p>
    <w:p w14:paraId="1FA82088" w14:textId="1543D2A1" w:rsidR="003E7520" w:rsidRPr="003E7520" w:rsidRDefault="003E7520" w:rsidP="003E7520">
      <w:r w:rsidRPr="00D75ABB">
        <w:t>https://</w:t>
      </w:r>
      <w:r>
        <w:t>61.182.226.42:29091</w:t>
      </w:r>
      <w:r w:rsidRPr="00D75ABB">
        <w:t>/plugins/</w:t>
      </w:r>
      <w:r w:rsidRPr="00D75ABB">
        <w:rPr>
          <w:rFonts w:hint="eastAsia"/>
        </w:rPr>
        <w:t>mucs</w:t>
      </w:r>
      <w:r w:rsidRPr="00D75ABB">
        <w:t>ervice/</w:t>
      </w:r>
      <w:r w:rsidRPr="00D75ABB">
        <w:rPr>
          <w:rFonts w:hint="eastAsia"/>
        </w:rPr>
        <w:t>muc</w:t>
      </w:r>
      <w:r w:rsidRPr="00D75ABB">
        <w:t>service?</w:t>
      </w:r>
      <w:r w:rsidRPr="00D75ABB">
        <w:rPr>
          <w:rFonts w:hint="eastAsia"/>
        </w:rPr>
        <w:t>method=</w:t>
      </w:r>
      <w:r w:rsidRPr="00AC1B69">
        <w:t>modifyGroupName</w:t>
      </w:r>
      <w:r w:rsidRPr="00487160">
        <w:t>&amp;secret=harris</w:t>
      </w:r>
    </w:p>
    <w:p w14:paraId="64800E0E" w14:textId="77777777" w:rsidR="003E7520" w:rsidRPr="003E7520" w:rsidRDefault="003E7520" w:rsidP="003E7520"/>
    <w:p w14:paraId="61C2B1D2" w14:textId="77777777" w:rsidR="00AC1B69" w:rsidRDefault="00AC1B69" w:rsidP="00AC1B69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AC1B69" w14:paraId="4EC1FAE0" w14:textId="77777777" w:rsidTr="00966E17">
        <w:tc>
          <w:tcPr>
            <w:tcW w:w="675" w:type="dxa"/>
          </w:tcPr>
          <w:p w14:paraId="052CBB15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2011B66D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62902400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1B69" w14:paraId="430B755C" w14:textId="77777777" w:rsidTr="00966E17">
        <w:tc>
          <w:tcPr>
            <w:tcW w:w="675" w:type="dxa"/>
          </w:tcPr>
          <w:p w14:paraId="02C24C47" w14:textId="77777777" w:rsidR="00AC1B69" w:rsidRDefault="00AC1B69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72F4FEA8" w14:textId="5AD554A0" w:rsidR="00AC1B69" w:rsidRDefault="00AC1B69" w:rsidP="00966E17">
            <w:proofErr w:type="spellStart"/>
            <w:r w:rsidRPr="00AC1B69">
              <w:t>modifyGroupName</w:t>
            </w:r>
            <w:proofErr w:type="spellEnd"/>
          </w:p>
        </w:tc>
        <w:tc>
          <w:tcPr>
            <w:tcW w:w="5620" w:type="dxa"/>
          </w:tcPr>
          <w:p w14:paraId="3BDA5C15" w14:textId="77777777" w:rsidR="00AC1B69" w:rsidRDefault="00AC1B69" w:rsidP="00966E17">
            <w:r>
              <w:rPr>
                <w:rFonts w:hint="eastAsia"/>
              </w:rPr>
              <w:t>返回</w:t>
            </w:r>
          </w:p>
        </w:tc>
      </w:tr>
    </w:tbl>
    <w:p w14:paraId="29A21B32" w14:textId="77777777" w:rsidR="00AC1B69" w:rsidRDefault="00AC1B69" w:rsidP="00AC1B69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AC1B69" w14:paraId="766599FD" w14:textId="77777777" w:rsidTr="00966E17">
        <w:tc>
          <w:tcPr>
            <w:tcW w:w="747" w:type="dxa"/>
          </w:tcPr>
          <w:p w14:paraId="4AFA1FA9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789D6FB5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4AD36060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2A2512D3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6B4FFB39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C1B69" w14:paraId="235BD87A" w14:textId="77777777" w:rsidTr="00966E17">
        <w:tc>
          <w:tcPr>
            <w:tcW w:w="747" w:type="dxa"/>
          </w:tcPr>
          <w:p w14:paraId="32D1687C" w14:textId="77777777" w:rsidR="00AC1B69" w:rsidRDefault="00AC1B6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26A23457" w14:textId="77777777" w:rsidR="00AC1B69" w:rsidRDefault="00AC1B69" w:rsidP="00966E17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37BEB889" w14:textId="77777777" w:rsidR="00AC1B69" w:rsidRDefault="00AC1B6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ABA2BD3" w14:textId="77777777" w:rsidR="00AC1B69" w:rsidRDefault="00AC1B6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32FFF24" w14:textId="77777777" w:rsidR="00AC1B69" w:rsidRDefault="00AC1B69" w:rsidP="00966E17">
            <w:r>
              <w:rPr>
                <w:rFonts w:hint="eastAsia"/>
              </w:rPr>
              <w:t>群组唯一标识</w:t>
            </w:r>
          </w:p>
        </w:tc>
      </w:tr>
      <w:tr w:rsidR="00AC1B69" w14:paraId="563B74BB" w14:textId="77777777" w:rsidTr="00966E17">
        <w:tc>
          <w:tcPr>
            <w:tcW w:w="747" w:type="dxa"/>
          </w:tcPr>
          <w:p w14:paraId="158C9657" w14:textId="77777777" w:rsidR="00AC1B69" w:rsidRDefault="00AC1B6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4D704F29" w14:textId="0008ABB5" w:rsidR="00AC1B69" w:rsidRDefault="00AC1B69" w:rsidP="00966E17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134" w:type="dxa"/>
          </w:tcPr>
          <w:p w14:paraId="6899C3A4" w14:textId="7BB87566" w:rsidR="00AC1B69" w:rsidRDefault="009744FE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DF34C0F" w14:textId="77777777" w:rsidR="00AC1B69" w:rsidRDefault="00AC1B6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9B9C15A" w14:textId="13D340E6" w:rsidR="00AC1B69" w:rsidRDefault="009744FE" w:rsidP="00966E17">
            <w:r>
              <w:rPr>
                <w:rFonts w:hint="eastAsia"/>
              </w:rPr>
              <w:t>群组名称</w:t>
            </w:r>
          </w:p>
        </w:tc>
      </w:tr>
    </w:tbl>
    <w:p w14:paraId="41FA1E5F" w14:textId="77777777" w:rsidR="00AC1B69" w:rsidRDefault="00AC1B69" w:rsidP="00AC1B69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AC1B69" w14:paraId="2BF2BD6A" w14:textId="77777777" w:rsidTr="00966E17">
        <w:tc>
          <w:tcPr>
            <w:tcW w:w="692" w:type="dxa"/>
          </w:tcPr>
          <w:p w14:paraId="336C06B1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52498885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6A073672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31C0B557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48F9A318" w14:textId="77777777" w:rsidR="00AC1B69" w:rsidRDefault="00AC1B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1B69" w14:paraId="02561A09" w14:textId="77777777" w:rsidTr="00966E17">
        <w:tc>
          <w:tcPr>
            <w:tcW w:w="692" w:type="dxa"/>
          </w:tcPr>
          <w:p w14:paraId="1A59625A" w14:textId="77777777" w:rsidR="00AC1B69" w:rsidRDefault="00AC1B6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721EDE2D" w14:textId="77777777" w:rsidR="00AC1B69" w:rsidRDefault="00AC1B69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253E4921" w14:textId="77777777" w:rsidR="00AC1B69" w:rsidRDefault="00AC1B69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6188364D" w14:textId="77777777" w:rsidR="00AC1B69" w:rsidRDefault="00AC1B6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1981478" w14:textId="77777777" w:rsidR="00AC1B69" w:rsidRDefault="00AC1B69" w:rsidP="00966E17">
            <w:r>
              <w:rPr>
                <w:rFonts w:hint="eastAsia"/>
              </w:rPr>
              <w:t>返回结果</w:t>
            </w:r>
          </w:p>
        </w:tc>
      </w:tr>
      <w:tr w:rsidR="00AC1B69" w14:paraId="52BAE392" w14:textId="77777777" w:rsidTr="00966E17">
        <w:tc>
          <w:tcPr>
            <w:tcW w:w="692" w:type="dxa"/>
          </w:tcPr>
          <w:p w14:paraId="3C3187F6" w14:textId="77777777" w:rsidR="00AC1B69" w:rsidRDefault="00AC1B6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5339C727" w14:textId="77777777" w:rsidR="00AC1B69" w:rsidRDefault="00AC1B69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6A9A0B64" w14:textId="77777777" w:rsidR="00AC1B69" w:rsidRDefault="00AC1B69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32B3EE92" w14:textId="77777777" w:rsidR="00AC1B69" w:rsidRDefault="00AC1B6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BD41874" w14:textId="18DCBD6C" w:rsidR="00AC1B69" w:rsidRDefault="00AC1B69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66B9322D" w14:textId="77777777" w:rsidR="00AC1B69" w:rsidRDefault="00AC1B69" w:rsidP="00AC1B69"/>
    <w:p w14:paraId="263D1CD7" w14:textId="77777777" w:rsidR="003A116C" w:rsidRDefault="003A116C" w:rsidP="003A116C"/>
    <w:p w14:paraId="04520A2D" w14:textId="5FE7F467" w:rsidR="00396A69" w:rsidRDefault="00396A69" w:rsidP="00396A69">
      <w:pPr>
        <w:pStyle w:val="5"/>
      </w:pPr>
      <w:r>
        <w:rPr>
          <w:rFonts w:hint="eastAsia"/>
        </w:rPr>
        <w:t>修改用户名</w:t>
      </w:r>
    </w:p>
    <w:p w14:paraId="0826581B" w14:textId="5607675C" w:rsidR="007D2A39" w:rsidRPr="00441DF5" w:rsidRDefault="007D2A39" w:rsidP="007D2A39">
      <w:r>
        <w:t>https://61.182.226.42:28443/UserManage/</w:t>
      </w:r>
      <w:r>
        <w:rPr>
          <w:rFonts w:hint="eastAsia"/>
        </w:rPr>
        <w:t>userservice?method=</w:t>
      </w:r>
      <w:r w:rsidRPr="00396A69">
        <w:t>modifyUserName</w:t>
      </w:r>
      <w:r w:rsidRPr="00311A8D">
        <w:t>&amp;secret=harris</w:t>
      </w:r>
    </w:p>
    <w:p w14:paraId="1EBB07C8" w14:textId="77777777" w:rsidR="007D2A39" w:rsidRPr="007D2A39" w:rsidRDefault="007D2A39" w:rsidP="007D2A39"/>
    <w:p w14:paraId="5A5D2282" w14:textId="77777777" w:rsidR="00396A69" w:rsidRDefault="00396A69" w:rsidP="00396A69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396A69" w14:paraId="18504749" w14:textId="77777777" w:rsidTr="00966E17">
        <w:tc>
          <w:tcPr>
            <w:tcW w:w="675" w:type="dxa"/>
          </w:tcPr>
          <w:p w14:paraId="4201BDFA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57E1F71C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12D1DE77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6A69" w14:paraId="63C9347F" w14:textId="77777777" w:rsidTr="00966E17">
        <w:tc>
          <w:tcPr>
            <w:tcW w:w="675" w:type="dxa"/>
          </w:tcPr>
          <w:p w14:paraId="5ACB7D01" w14:textId="77777777" w:rsidR="00396A69" w:rsidRDefault="00396A69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4B878620" w14:textId="468D0804" w:rsidR="00396A69" w:rsidRDefault="00396A69" w:rsidP="00966E17">
            <w:proofErr w:type="spellStart"/>
            <w:r w:rsidRPr="00396A69">
              <w:t>modifyUserName</w:t>
            </w:r>
            <w:proofErr w:type="spellEnd"/>
          </w:p>
        </w:tc>
        <w:tc>
          <w:tcPr>
            <w:tcW w:w="5620" w:type="dxa"/>
          </w:tcPr>
          <w:p w14:paraId="29314FA5" w14:textId="77777777" w:rsidR="00396A69" w:rsidRDefault="00396A69" w:rsidP="00966E17">
            <w:r>
              <w:rPr>
                <w:rFonts w:hint="eastAsia"/>
              </w:rPr>
              <w:t>返回</w:t>
            </w:r>
          </w:p>
        </w:tc>
      </w:tr>
    </w:tbl>
    <w:p w14:paraId="38EFD7E2" w14:textId="77777777" w:rsidR="00396A69" w:rsidRDefault="00396A69" w:rsidP="00396A69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96A69" w14:paraId="0759E2A7" w14:textId="77777777" w:rsidTr="00966E17">
        <w:tc>
          <w:tcPr>
            <w:tcW w:w="747" w:type="dxa"/>
          </w:tcPr>
          <w:p w14:paraId="6439DA95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1A836C09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3ED449F2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12596FD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4A1E4C17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96A69" w14:paraId="5640A991" w14:textId="77777777" w:rsidTr="00966E17">
        <w:tc>
          <w:tcPr>
            <w:tcW w:w="747" w:type="dxa"/>
          </w:tcPr>
          <w:p w14:paraId="1E58E169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52CC2A39" w14:textId="3D063D57" w:rsidR="00396A69" w:rsidRDefault="00396A69" w:rsidP="00966E1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7D7CA592" w14:textId="77777777" w:rsidR="00396A69" w:rsidRDefault="00396A6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1E8BC37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8894C4B" w14:textId="54E90685" w:rsidR="00396A69" w:rsidRDefault="00396A69" w:rsidP="00966E17">
            <w:r>
              <w:rPr>
                <w:rFonts w:hint="eastAsia"/>
              </w:rPr>
              <w:t>用户唯一标识</w:t>
            </w:r>
          </w:p>
        </w:tc>
      </w:tr>
      <w:tr w:rsidR="00396A69" w14:paraId="2CC911C8" w14:textId="77777777" w:rsidTr="00966E17">
        <w:tc>
          <w:tcPr>
            <w:tcW w:w="747" w:type="dxa"/>
          </w:tcPr>
          <w:p w14:paraId="09B61518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2953DF09" w14:textId="2DCA1BE2" w:rsidR="00396A69" w:rsidRDefault="00396A69" w:rsidP="00966E17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11A02148" w14:textId="77777777" w:rsidR="00396A69" w:rsidRDefault="00396A6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72985CC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EFEB742" w14:textId="09217890" w:rsidR="00396A69" w:rsidRDefault="00396A69" w:rsidP="00966E17">
            <w:r>
              <w:rPr>
                <w:rFonts w:hint="eastAsia"/>
              </w:rPr>
              <w:t>用户名称</w:t>
            </w:r>
          </w:p>
        </w:tc>
      </w:tr>
    </w:tbl>
    <w:p w14:paraId="38BBDEFA" w14:textId="77777777" w:rsidR="00396A69" w:rsidRDefault="00396A69" w:rsidP="00396A69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396A69" w14:paraId="3D93689D" w14:textId="77777777" w:rsidTr="00966E17">
        <w:tc>
          <w:tcPr>
            <w:tcW w:w="692" w:type="dxa"/>
          </w:tcPr>
          <w:p w14:paraId="1A65F4F0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5472660A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43C17914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704EE03C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1CFD5430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6A69" w14:paraId="01B5667C" w14:textId="77777777" w:rsidTr="00966E17">
        <w:tc>
          <w:tcPr>
            <w:tcW w:w="692" w:type="dxa"/>
          </w:tcPr>
          <w:p w14:paraId="5B212B32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89" w:type="dxa"/>
          </w:tcPr>
          <w:p w14:paraId="2283070A" w14:textId="77777777" w:rsidR="00396A69" w:rsidRDefault="00396A69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17B1D75D" w14:textId="77777777" w:rsidR="00396A69" w:rsidRDefault="00396A69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1C9FBE43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752E203" w14:textId="77777777" w:rsidR="00396A69" w:rsidRDefault="00396A69" w:rsidP="00966E17">
            <w:r>
              <w:rPr>
                <w:rFonts w:hint="eastAsia"/>
              </w:rPr>
              <w:t>返回结果</w:t>
            </w:r>
          </w:p>
        </w:tc>
      </w:tr>
      <w:tr w:rsidR="00396A69" w14:paraId="5C1F9833" w14:textId="77777777" w:rsidTr="00966E17">
        <w:tc>
          <w:tcPr>
            <w:tcW w:w="692" w:type="dxa"/>
          </w:tcPr>
          <w:p w14:paraId="27294AE9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762B9865" w14:textId="77777777" w:rsidR="00396A69" w:rsidRDefault="00396A69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0182640A" w14:textId="77777777" w:rsidR="00396A69" w:rsidRDefault="00396A69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0244852A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19B55236" w14:textId="41B78C80" w:rsidR="00396A69" w:rsidRDefault="00396A69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431EBF05" w14:textId="77777777" w:rsidR="00396A69" w:rsidRDefault="00396A69" w:rsidP="00396A69"/>
    <w:p w14:paraId="42F35E86" w14:textId="5FAF3281" w:rsidR="00396A69" w:rsidRDefault="00396A69" w:rsidP="00396A69">
      <w:pPr>
        <w:pStyle w:val="5"/>
      </w:pPr>
      <w:r>
        <w:rPr>
          <w:rFonts w:hint="eastAsia"/>
        </w:rPr>
        <w:t>修改用户密码</w:t>
      </w:r>
    </w:p>
    <w:p w14:paraId="400763E6" w14:textId="10D10E82" w:rsidR="0094481C" w:rsidRPr="0094481C" w:rsidRDefault="0094481C" w:rsidP="0094481C">
      <w:r>
        <w:t>https://61.182.226.42:28443/UserManage/</w:t>
      </w:r>
      <w:r>
        <w:rPr>
          <w:rFonts w:hint="eastAsia"/>
        </w:rPr>
        <w:t>userservice?method=</w:t>
      </w:r>
      <w:r>
        <w:t>modifyUserPassword</w:t>
      </w:r>
      <w:r w:rsidRPr="00311A8D">
        <w:t>&amp;secret=harris</w:t>
      </w:r>
    </w:p>
    <w:p w14:paraId="0D7E0696" w14:textId="77777777" w:rsidR="00396A69" w:rsidRDefault="00396A69" w:rsidP="00396A69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396A69" w14:paraId="58C817A5" w14:textId="77777777" w:rsidTr="00966E17">
        <w:tc>
          <w:tcPr>
            <w:tcW w:w="675" w:type="dxa"/>
          </w:tcPr>
          <w:p w14:paraId="36CF5C0B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4C0AEAA3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59D8447B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6A69" w14:paraId="5563EDAC" w14:textId="77777777" w:rsidTr="00966E17">
        <w:tc>
          <w:tcPr>
            <w:tcW w:w="675" w:type="dxa"/>
          </w:tcPr>
          <w:p w14:paraId="0F40038A" w14:textId="77777777" w:rsidR="00396A69" w:rsidRDefault="00396A69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25D47C82" w14:textId="5904F223" w:rsidR="00396A69" w:rsidRDefault="00B16700" w:rsidP="00966E17">
            <w:proofErr w:type="spellStart"/>
            <w:r>
              <w:t>modifyUserPassword</w:t>
            </w:r>
            <w:proofErr w:type="spellEnd"/>
          </w:p>
        </w:tc>
        <w:tc>
          <w:tcPr>
            <w:tcW w:w="5620" w:type="dxa"/>
          </w:tcPr>
          <w:p w14:paraId="63B9439E" w14:textId="77777777" w:rsidR="00396A69" w:rsidRDefault="00396A69" w:rsidP="00966E17">
            <w:r>
              <w:rPr>
                <w:rFonts w:hint="eastAsia"/>
              </w:rPr>
              <w:t>返回</w:t>
            </w:r>
          </w:p>
        </w:tc>
      </w:tr>
    </w:tbl>
    <w:p w14:paraId="75A1C130" w14:textId="77777777" w:rsidR="00396A69" w:rsidRDefault="00396A69" w:rsidP="00396A69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96A69" w14:paraId="7D7718E1" w14:textId="77777777" w:rsidTr="00966E17">
        <w:tc>
          <w:tcPr>
            <w:tcW w:w="747" w:type="dxa"/>
          </w:tcPr>
          <w:p w14:paraId="597D493E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366FC4A3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78D77761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D0BC017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46D53C4C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96A69" w14:paraId="3B92044B" w14:textId="77777777" w:rsidTr="00966E17">
        <w:tc>
          <w:tcPr>
            <w:tcW w:w="747" w:type="dxa"/>
          </w:tcPr>
          <w:p w14:paraId="5D0277CE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42BB14A5" w14:textId="77777777" w:rsidR="00396A69" w:rsidRDefault="00396A69" w:rsidP="00966E1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1E13CC9E" w14:textId="77777777" w:rsidR="00396A69" w:rsidRDefault="00396A6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89D9898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0F3FF32" w14:textId="77777777" w:rsidR="00396A69" w:rsidRDefault="00396A69" w:rsidP="00966E17">
            <w:r>
              <w:rPr>
                <w:rFonts w:hint="eastAsia"/>
              </w:rPr>
              <w:t>用户唯一标识</w:t>
            </w:r>
          </w:p>
        </w:tc>
      </w:tr>
      <w:tr w:rsidR="00396A69" w14:paraId="6DE3BEB2" w14:textId="77777777" w:rsidTr="00966E17">
        <w:tc>
          <w:tcPr>
            <w:tcW w:w="747" w:type="dxa"/>
          </w:tcPr>
          <w:p w14:paraId="6BBB96FF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169CA81B" w14:textId="6B709A46" w:rsidR="00396A69" w:rsidRDefault="00B16700" w:rsidP="00966E17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14:paraId="12E9C3D7" w14:textId="77777777" w:rsidR="00396A69" w:rsidRDefault="00396A69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D0AD324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352E339" w14:textId="6D563721" w:rsidR="00396A69" w:rsidRDefault="00396A69" w:rsidP="00966E17">
            <w:r>
              <w:rPr>
                <w:rFonts w:hint="eastAsia"/>
              </w:rPr>
              <w:t>用户</w:t>
            </w:r>
            <w:r w:rsidR="00B16700">
              <w:rPr>
                <w:rFonts w:hint="eastAsia"/>
              </w:rPr>
              <w:t>新密码</w:t>
            </w:r>
          </w:p>
        </w:tc>
      </w:tr>
    </w:tbl>
    <w:p w14:paraId="5517AD52" w14:textId="77777777" w:rsidR="00396A69" w:rsidRDefault="00396A69" w:rsidP="00396A69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396A69" w14:paraId="46349767" w14:textId="77777777" w:rsidTr="00966E17">
        <w:tc>
          <w:tcPr>
            <w:tcW w:w="692" w:type="dxa"/>
          </w:tcPr>
          <w:p w14:paraId="086109F8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0DC82725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529264D2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5532B6D6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159D14D3" w14:textId="77777777" w:rsidR="00396A69" w:rsidRDefault="00396A69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6A69" w14:paraId="3876442B" w14:textId="77777777" w:rsidTr="00966E17">
        <w:tc>
          <w:tcPr>
            <w:tcW w:w="692" w:type="dxa"/>
          </w:tcPr>
          <w:p w14:paraId="6AA11F76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4240D1ED" w14:textId="77777777" w:rsidR="00396A69" w:rsidRDefault="00396A69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4BC245B1" w14:textId="77777777" w:rsidR="00396A69" w:rsidRDefault="00396A69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76F873E9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4839EF7" w14:textId="77777777" w:rsidR="00396A69" w:rsidRDefault="00396A69" w:rsidP="00966E17">
            <w:r>
              <w:rPr>
                <w:rFonts w:hint="eastAsia"/>
              </w:rPr>
              <w:t>返回结果</w:t>
            </w:r>
          </w:p>
        </w:tc>
      </w:tr>
      <w:tr w:rsidR="00396A69" w14:paraId="11C922B0" w14:textId="77777777" w:rsidTr="00966E17">
        <w:tc>
          <w:tcPr>
            <w:tcW w:w="692" w:type="dxa"/>
          </w:tcPr>
          <w:p w14:paraId="2C2208AE" w14:textId="77777777" w:rsidR="00396A69" w:rsidRDefault="00396A69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30B3B3A2" w14:textId="77777777" w:rsidR="00396A69" w:rsidRDefault="00396A69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78FF1F12" w14:textId="77777777" w:rsidR="00396A69" w:rsidRDefault="00396A69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6E57F1D8" w14:textId="77777777" w:rsidR="00396A69" w:rsidRDefault="00396A69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EE5D27F" w14:textId="45999876" w:rsidR="00396A69" w:rsidRDefault="00396A69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6C447787" w14:textId="77777777" w:rsidR="00396A69" w:rsidRDefault="00396A69" w:rsidP="00396A69"/>
    <w:p w14:paraId="5F584078" w14:textId="517DE4CA" w:rsidR="00A17C0D" w:rsidRDefault="00DB002A" w:rsidP="00DB002A">
      <w:pPr>
        <w:pStyle w:val="5"/>
      </w:pPr>
      <w:r w:rsidRPr="00DB002A">
        <w:rPr>
          <w:rFonts w:hint="eastAsia"/>
        </w:rPr>
        <w:t>同步组织结构通知</w:t>
      </w:r>
    </w:p>
    <w:p w14:paraId="36057C3E" w14:textId="2F0C237A" w:rsidR="0050498C" w:rsidRPr="0094481C" w:rsidRDefault="0050498C" w:rsidP="0050498C">
      <w:r>
        <w:t>https://61.182.226.42:28443/UserManage/</w:t>
      </w:r>
      <w:r>
        <w:rPr>
          <w:rFonts w:hint="eastAsia"/>
        </w:rPr>
        <w:t>userservice?method=syncBranchNotice</w:t>
      </w:r>
      <w:r w:rsidRPr="00311A8D">
        <w:t>&amp;secret=harris</w:t>
      </w:r>
    </w:p>
    <w:p w14:paraId="20B40A8D" w14:textId="77777777" w:rsidR="0050498C" w:rsidRPr="0050498C" w:rsidRDefault="0050498C" w:rsidP="0050498C"/>
    <w:p w14:paraId="57AE2517" w14:textId="77777777" w:rsidR="00A17C0D" w:rsidRDefault="00A17C0D" w:rsidP="00A17C0D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A17C0D" w14:paraId="76C34B70" w14:textId="77777777" w:rsidTr="00E6750F">
        <w:tc>
          <w:tcPr>
            <w:tcW w:w="675" w:type="dxa"/>
          </w:tcPr>
          <w:p w14:paraId="4ED1D9F7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63A3C72C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1D1CD926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17C0D" w14:paraId="2B50ECDF" w14:textId="77777777" w:rsidTr="00E6750F">
        <w:tc>
          <w:tcPr>
            <w:tcW w:w="675" w:type="dxa"/>
          </w:tcPr>
          <w:p w14:paraId="3D31F037" w14:textId="77777777" w:rsidR="00A17C0D" w:rsidRDefault="00A17C0D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3FD93071" w14:textId="2B64B274" w:rsidR="00A17C0D" w:rsidRDefault="007D1481" w:rsidP="00E6750F">
            <w:proofErr w:type="spellStart"/>
            <w:r>
              <w:rPr>
                <w:rFonts w:hint="eastAsia"/>
              </w:rPr>
              <w:t>syncBranchNotice</w:t>
            </w:r>
            <w:proofErr w:type="spellEnd"/>
          </w:p>
        </w:tc>
        <w:tc>
          <w:tcPr>
            <w:tcW w:w="5620" w:type="dxa"/>
          </w:tcPr>
          <w:p w14:paraId="0A243D50" w14:textId="77777777" w:rsidR="00A17C0D" w:rsidRDefault="00A17C0D" w:rsidP="00E6750F">
            <w:r>
              <w:rPr>
                <w:rFonts w:hint="eastAsia"/>
              </w:rPr>
              <w:t>返回</w:t>
            </w:r>
          </w:p>
        </w:tc>
      </w:tr>
    </w:tbl>
    <w:p w14:paraId="5A9BF370" w14:textId="77777777" w:rsidR="00A17C0D" w:rsidRDefault="00A17C0D" w:rsidP="00A17C0D">
      <w:pPr>
        <w:pStyle w:val="6"/>
      </w:pPr>
      <w:r>
        <w:rPr>
          <w:rFonts w:hint="eastAsia"/>
        </w:rPr>
        <w:t>接口参数</w:t>
      </w:r>
    </w:p>
    <w:p w14:paraId="52DE2E3E" w14:textId="77777777" w:rsidR="00A17C0D" w:rsidRDefault="00A17C0D" w:rsidP="00A17C0D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A17C0D" w14:paraId="2A59315B" w14:textId="77777777" w:rsidTr="00E6750F">
        <w:tc>
          <w:tcPr>
            <w:tcW w:w="692" w:type="dxa"/>
          </w:tcPr>
          <w:p w14:paraId="30A0E7C7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27E87C4F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1CF5B353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18ED3BB7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01896AC" w14:textId="77777777" w:rsidR="00A17C0D" w:rsidRDefault="00A17C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17C0D" w14:paraId="3AE2F574" w14:textId="77777777" w:rsidTr="00E6750F">
        <w:tc>
          <w:tcPr>
            <w:tcW w:w="692" w:type="dxa"/>
          </w:tcPr>
          <w:p w14:paraId="3AC746FA" w14:textId="77777777" w:rsidR="00A17C0D" w:rsidRDefault="00A17C0D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09FAB346" w14:textId="77777777" w:rsidR="00A17C0D" w:rsidRDefault="00A17C0D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71BC3EB9" w14:textId="77777777" w:rsidR="00A17C0D" w:rsidRDefault="00A17C0D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5DBF252F" w14:textId="77777777" w:rsidR="00A17C0D" w:rsidRDefault="00A17C0D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9025E29" w14:textId="77777777" w:rsidR="00A17C0D" w:rsidRDefault="00A17C0D" w:rsidP="00E6750F">
            <w:r>
              <w:rPr>
                <w:rFonts w:hint="eastAsia"/>
              </w:rPr>
              <w:t>返回结果</w:t>
            </w:r>
          </w:p>
        </w:tc>
      </w:tr>
      <w:tr w:rsidR="00A17C0D" w14:paraId="7F60BD24" w14:textId="77777777" w:rsidTr="00E6750F">
        <w:tc>
          <w:tcPr>
            <w:tcW w:w="692" w:type="dxa"/>
          </w:tcPr>
          <w:p w14:paraId="2FEF4393" w14:textId="77777777" w:rsidR="00A17C0D" w:rsidRDefault="00A17C0D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09002F7A" w14:textId="77777777" w:rsidR="00A17C0D" w:rsidRDefault="00A17C0D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672A2353" w14:textId="77777777" w:rsidR="00A17C0D" w:rsidRDefault="00A17C0D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569A1658" w14:textId="77777777" w:rsidR="00A17C0D" w:rsidRDefault="00A17C0D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70581D16" w14:textId="6E096AE7" w:rsidR="00A17C0D" w:rsidRDefault="00A17C0D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  <w:tr w:rsidR="00816003" w14:paraId="77DB17A0" w14:textId="77777777" w:rsidTr="00E6750F">
        <w:tc>
          <w:tcPr>
            <w:tcW w:w="692" w:type="dxa"/>
          </w:tcPr>
          <w:p w14:paraId="6C90F627" w14:textId="63BBBFF7" w:rsidR="00816003" w:rsidRDefault="00816003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9" w:type="dxa"/>
          </w:tcPr>
          <w:p w14:paraId="10403028" w14:textId="34C04990" w:rsidR="00816003" w:rsidRDefault="00816003" w:rsidP="00E6750F">
            <w:r>
              <w:rPr>
                <w:rFonts w:hint="eastAsia"/>
              </w:rPr>
              <w:t>branch</w:t>
            </w:r>
          </w:p>
        </w:tc>
        <w:tc>
          <w:tcPr>
            <w:tcW w:w="1690" w:type="dxa"/>
          </w:tcPr>
          <w:p w14:paraId="098416EC" w14:textId="4FD2E331" w:rsidR="00816003" w:rsidRDefault="00816003" w:rsidP="00E6750F">
            <w:r>
              <w:rPr>
                <w:rFonts w:hint="eastAsia"/>
              </w:rPr>
              <w:t>Object</w:t>
            </w:r>
          </w:p>
        </w:tc>
        <w:tc>
          <w:tcPr>
            <w:tcW w:w="1127" w:type="dxa"/>
          </w:tcPr>
          <w:p w14:paraId="2B700B8A" w14:textId="7DAC2F51" w:rsidR="00816003" w:rsidRDefault="0079282A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47782A1" w14:textId="27B4C87A" w:rsidR="00816003" w:rsidRDefault="00C46701" w:rsidP="00E6750F">
            <w:r>
              <w:rPr>
                <w:rFonts w:hint="eastAsia"/>
              </w:rPr>
              <w:t>发生变更</w:t>
            </w:r>
            <w:r w:rsidR="00A92DC5">
              <w:t>branch</w:t>
            </w:r>
            <w:r>
              <w:rPr>
                <w:rFonts w:hint="eastAsia"/>
              </w:rPr>
              <w:t>结构体</w:t>
            </w:r>
          </w:p>
        </w:tc>
      </w:tr>
    </w:tbl>
    <w:p w14:paraId="3D44FA5A" w14:textId="77777777" w:rsidR="00A17C0D" w:rsidRDefault="00A17C0D" w:rsidP="00A17C0D"/>
    <w:p w14:paraId="201F1E39" w14:textId="77777777" w:rsidR="0079282A" w:rsidRDefault="0079282A" w:rsidP="0079282A"/>
    <w:p w14:paraId="64D7381D" w14:textId="77777777" w:rsidR="0079282A" w:rsidRDefault="0079282A" w:rsidP="0079282A">
      <w:r>
        <w:rPr>
          <w:rFonts w:hint="eastAsia"/>
        </w:rPr>
        <w:t>branch</w:t>
      </w:r>
      <w:r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79282A" w14:paraId="763669EB" w14:textId="77777777" w:rsidTr="00E6750F">
        <w:tc>
          <w:tcPr>
            <w:tcW w:w="747" w:type="dxa"/>
          </w:tcPr>
          <w:p w14:paraId="2F908E59" w14:textId="77777777" w:rsidR="0079282A" w:rsidRDefault="0079282A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57B1AFB1" w14:textId="77777777" w:rsidR="0079282A" w:rsidRDefault="0079282A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56ADFE74" w14:textId="77777777" w:rsidR="0079282A" w:rsidRDefault="0079282A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6C078A38" w14:textId="77777777" w:rsidR="0079282A" w:rsidRDefault="0079282A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784E7DA0" w14:textId="77777777" w:rsidR="0079282A" w:rsidRDefault="0079282A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79282A" w14:paraId="10A42ED2" w14:textId="77777777" w:rsidTr="00E6750F">
        <w:tc>
          <w:tcPr>
            <w:tcW w:w="747" w:type="dxa"/>
          </w:tcPr>
          <w:p w14:paraId="208A53E2" w14:textId="77777777" w:rsidR="0079282A" w:rsidRDefault="0079282A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75C0D426" w14:textId="77777777" w:rsidR="0079282A" w:rsidRDefault="0079282A" w:rsidP="00E6750F">
            <w:proofErr w:type="spellStart"/>
            <w:r>
              <w:rPr>
                <w:rFonts w:hint="eastAsia"/>
              </w:rPr>
              <w:t>branchNo</w:t>
            </w:r>
            <w:proofErr w:type="spellEnd"/>
          </w:p>
        </w:tc>
        <w:tc>
          <w:tcPr>
            <w:tcW w:w="1134" w:type="dxa"/>
          </w:tcPr>
          <w:p w14:paraId="0197A7DA" w14:textId="77777777" w:rsidR="0079282A" w:rsidRDefault="0079282A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20EF4D8" w14:textId="77777777" w:rsidR="0079282A" w:rsidRDefault="0079282A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2D3C11D" w14:textId="77777777" w:rsidR="0079282A" w:rsidRDefault="0079282A" w:rsidP="00E6750F">
            <w:r>
              <w:rPr>
                <w:rFonts w:hint="eastAsia"/>
              </w:rPr>
              <w:t>组织架构唯一标识</w:t>
            </w:r>
          </w:p>
        </w:tc>
      </w:tr>
      <w:tr w:rsidR="0079282A" w14:paraId="1566EBC2" w14:textId="77777777" w:rsidTr="00E6750F">
        <w:tc>
          <w:tcPr>
            <w:tcW w:w="747" w:type="dxa"/>
          </w:tcPr>
          <w:p w14:paraId="05A4EFBF" w14:textId="77777777" w:rsidR="0079282A" w:rsidRDefault="0079282A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238E1CC3" w14:textId="77777777" w:rsidR="0079282A" w:rsidRDefault="0079282A" w:rsidP="00E6750F">
            <w:proofErr w:type="spellStart"/>
            <w:r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1134" w:type="dxa"/>
          </w:tcPr>
          <w:p w14:paraId="1DF220AC" w14:textId="77777777" w:rsidR="0079282A" w:rsidRDefault="0079282A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CDC2EAD" w14:textId="77777777" w:rsidR="0079282A" w:rsidRDefault="0079282A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5F79048" w14:textId="77777777" w:rsidR="0079282A" w:rsidRDefault="0079282A" w:rsidP="00E6750F">
            <w:r>
              <w:rPr>
                <w:rFonts w:hint="eastAsia"/>
              </w:rPr>
              <w:t>组织结构名称</w:t>
            </w:r>
          </w:p>
        </w:tc>
      </w:tr>
      <w:tr w:rsidR="0079282A" w14:paraId="7DB07B27" w14:textId="77777777" w:rsidTr="00E6750F">
        <w:tc>
          <w:tcPr>
            <w:tcW w:w="747" w:type="dxa"/>
          </w:tcPr>
          <w:p w14:paraId="286F1D89" w14:textId="77777777" w:rsidR="0079282A" w:rsidRDefault="0079282A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49CCE31E" w14:textId="77777777" w:rsidR="0079282A" w:rsidRDefault="0079282A" w:rsidP="00E6750F">
            <w:proofErr w:type="spellStart"/>
            <w:r w:rsidRPr="00034D0A">
              <w:t>parentNo</w:t>
            </w:r>
            <w:proofErr w:type="spellEnd"/>
          </w:p>
        </w:tc>
        <w:tc>
          <w:tcPr>
            <w:tcW w:w="1134" w:type="dxa"/>
          </w:tcPr>
          <w:p w14:paraId="5431C147" w14:textId="77777777" w:rsidR="0079282A" w:rsidRDefault="0079282A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3D0904B" w14:textId="77777777" w:rsidR="0079282A" w:rsidRDefault="0079282A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33C5C5F" w14:textId="77777777" w:rsidR="0079282A" w:rsidRDefault="0079282A" w:rsidP="00E6750F">
            <w:proofErr w:type="gramStart"/>
            <w:r>
              <w:rPr>
                <w:rFonts w:hint="eastAsia"/>
              </w:rPr>
              <w:t>父组织</w:t>
            </w:r>
            <w:proofErr w:type="gramEnd"/>
            <w:r>
              <w:rPr>
                <w:rFonts w:hint="eastAsia"/>
              </w:rPr>
              <w:t>架构唯一标识，如果没有父结构，这个值为空字符串</w:t>
            </w:r>
          </w:p>
        </w:tc>
      </w:tr>
      <w:tr w:rsidR="0079282A" w14:paraId="16858E4E" w14:textId="77777777" w:rsidTr="00E6750F">
        <w:tc>
          <w:tcPr>
            <w:tcW w:w="747" w:type="dxa"/>
          </w:tcPr>
          <w:p w14:paraId="767194C8" w14:textId="77777777" w:rsidR="0079282A" w:rsidRDefault="0079282A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7E65A208" w14:textId="77777777" w:rsidR="0079282A" w:rsidRDefault="0079282A" w:rsidP="00E6750F">
            <w:proofErr w:type="spellStart"/>
            <w:r w:rsidRPr="008202EB">
              <w:t>branchSeq</w:t>
            </w:r>
            <w:proofErr w:type="spellEnd"/>
          </w:p>
        </w:tc>
        <w:tc>
          <w:tcPr>
            <w:tcW w:w="1134" w:type="dxa"/>
          </w:tcPr>
          <w:p w14:paraId="1C0603F8" w14:textId="77777777" w:rsidR="0079282A" w:rsidRDefault="0079282A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DD30CB3" w14:textId="77777777" w:rsidR="0079282A" w:rsidRDefault="0079282A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49AED12" w14:textId="77777777" w:rsidR="0079282A" w:rsidRDefault="0079282A" w:rsidP="00E6750F">
            <w:r>
              <w:rPr>
                <w:rFonts w:hint="eastAsia"/>
              </w:rPr>
              <w:t>组织结构</w:t>
            </w:r>
            <w:r w:rsidRPr="008202EB">
              <w:rPr>
                <w:rFonts w:hint="eastAsia"/>
              </w:rPr>
              <w:t>序号</w:t>
            </w:r>
          </w:p>
        </w:tc>
      </w:tr>
      <w:tr w:rsidR="0079282A" w14:paraId="17ACCF26" w14:textId="77777777" w:rsidTr="00E6750F">
        <w:tc>
          <w:tcPr>
            <w:tcW w:w="747" w:type="dxa"/>
          </w:tcPr>
          <w:p w14:paraId="1CB0F3BF" w14:textId="77777777" w:rsidR="0079282A" w:rsidRDefault="0079282A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4B839CB6" w14:textId="77777777" w:rsidR="0079282A" w:rsidRDefault="0079282A" w:rsidP="00E6750F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1134" w:type="dxa"/>
          </w:tcPr>
          <w:p w14:paraId="131FC00C" w14:textId="77777777" w:rsidR="0079282A" w:rsidRPr="009A3E89" w:rsidRDefault="0079282A" w:rsidP="00E6750F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44173C3D" w14:textId="77777777" w:rsidR="0079282A" w:rsidRPr="006E3F5A" w:rsidRDefault="0079282A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A6ECC9F" w14:textId="77777777" w:rsidR="0079282A" w:rsidRDefault="0079282A" w:rsidP="00E6750F">
            <w:r>
              <w:rPr>
                <w:rFonts w:hint="eastAsia"/>
              </w:rPr>
              <w:t>用户列表</w:t>
            </w:r>
          </w:p>
        </w:tc>
      </w:tr>
    </w:tbl>
    <w:p w14:paraId="5B93A10C" w14:textId="77777777" w:rsidR="0079282A" w:rsidRDefault="0079282A" w:rsidP="0079282A"/>
    <w:p w14:paraId="51A0344E" w14:textId="77777777" w:rsidR="0079282A" w:rsidRDefault="0079282A" w:rsidP="00A17C0D"/>
    <w:p w14:paraId="0A03742C" w14:textId="77777777" w:rsidR="0079282A" w:rsidRDefault="0079282A" w:rsidP="00A17C0D"/>
    <w:p w14:paraId="4FAD45D7" w14:textId="7F500FF2" w:rsidR="00D24331" w:rsidRDefault="00D24331" w:rsidP="00D24331">
      <w:pPr>
        <w:pStyle w:val="5"/>
      </w:pPr>
      <w:r>
        <w:rPr>
          <w:rFonts w:hint="eastAsia"/>
        </w:rPr>
        <w:t>获取</w:t>
      </w:r>
      <w:r w:rsidR="0085565E">
        <w:rPr>
          <w:rFonts w:hint="eastAsia"/>
        </w:rPr>
        <w:t>全量组织架构和用户信息</w:t>
      </w:r>
    </w:p>
    <w:p w14:paraId="1FB7B8CB" w14:textId="3405DF34" w:rsidR="00110FF0" w:rsidRPr="00110FF0" w:rsidRDefault="00110FF0" w:rsidP="00110FF0">
      <w:r>
        <w:rPr>
          <w:rFonts w:hint="eastAsia"/>
        </w:rPr>
        <w:t>http</w:t>
      </w:r>
      <w:r w:rsidR="004E6761">
        <w:rPr>
          <w:rFonts w:hint="eastAsia"/>
        </w:rPr>
        <w:t>s</w:t>
      </w:r>
      <w:r>
        <w:rPr>
          <w:rFonts w:hint="eastAsia"/>
        </w:rPr>
        <w:t>://127.0.0.1:</w:t>
      </w:r>
      <w:r w:rsidR="004E6761">
        <w:rPr>
          <w:rFonts w:hint="eastAsia"/>
        </w:rPr>
        <w:t>18443</w:t>
      </w:r>
      <w:r>
        <w:rPr>
          <w:rFonts w:hint="eastAsia"/>
        </w:rPr>
        <w:t>/wccp/wccp/mobileOutter.do?method=getAllBranchAndUser</w:t>
      </w:r>
    </w:p>
    <w:p w14:paraId="4108E69F" w14:textId="77777777" w:rsidR="00CB120D" w:rsidRDefault="00CB120D" w:rsidP="00CB120D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CB120D" w14:paraId="2D4244F7" w14:textId="77777777" w:rsidTr="00E6750F">
        <w:tc>
          <w:tcPr>
            <w:tcW w:w="675" w:type="dxa"/>
          </w:tcPr>
          <w:p w14:paraId="0D842F8A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23208971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32457264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20D" w14:paraId="0651D66C" w14:textId="77777777" w:rsidTr="00E6750F">
        <w:tc>
          <w:tcPr>
            <w:tcW w:w="675" w:type="dxa"/>
          </w:tcPr>
          <w:p w14:paraId="625C7B04" w14:textId="77777777" w:rsidR="00CB120D" w:rsidRDefault="00CB120D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10E826A4" w14:textId="67F517AF" w:rsidR="00CB120D" w:rsidRDefault="000F1843" w:rsidP="00E6750F">
            <w:proofErr w:type="spellStart"/>
            <w:r>
              <w:rPr>
                <w:rFonts w:hint="eastAsia"/>
              </w:rPr>
              <w:t>getAllBranch</w:t>
            </w:r>
            <w:r w:rsidR="00A310A3">
              <w:rPr>
                <w:rFonts w:hint="eastAsia"/>
              </w:rPr>
              <w:t>AndUser</w:t>
            </w:r>
            <w:proofErr w:type="spellEnd"/>
          </w:p>
        </w:tc>
        <w:tc>
          <w:tcPr>
            <w:tcW w:w="5620" w:type="dxa"/>
          </w:tcPr>
          <w:p w14:paraId="351F216B" w14:textId="77777777" w:rsidR="00CB120D" w:rsidRDefault="00CB120D" w:rsidP="00E6750F">
            <w:r>
              <w:rPr>
                <w:rFonts w:hint="eastAsia"/>
              </w:rPr>
              <w:t>返回</w:t>
            </w:r>
          </w:p>
        </w:tc>
      </w:tr>
    </w:tbl>
    <w:p w14:paraId="0C9BAAD4" w14:textId="77777777" w:rsidR="00CB120D" w:rsidRDefault="00CB120D" w:rsidP="00CB120D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CB120D" w14:paraId="4818EEDF" w14:textId="77777777" w:rsidTr="00E6750F">
        <w:tc>
          <w:tcPr>
            <w:tcW w:w="747" w:type="dxa"/>
          </w:tcPr>
          <w:p w14:paraId="4AF54654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3E97F103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605DA87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099D501A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7316ADDD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77025" w14:paraId="0628717D" w14:textId="77777777" w:rsidTr="00E6750F">
        <w:trPr>
          <w:ins w:id="23" w:author="huizhi" w:date="2017-05-17T15:14:00Z"/>
        </w:trPr>
        <w:tc>
          <w:tcPr>
            <w:tcW w:w="747" w:type="dxa"/>
          </w:tcPr>
          <w:p w14:paraId="0276D1EF" w14:textId="77777777" w:rsidR="00377025" w:rsidRDefault="00377025" w:rsidP="00E6750F">
            <w:pPr>
              <w:jc w:val="center"/>
              <w:rPr>
                <w:ins w:id="24" w:author="huizhi" w:date="2017-05-17T15:14:00Z"/>
                <w:b/>
              </w:rPr>
            </w:pPr>
          </w:p>
        </w:tc>
        <w:tc>
          <w:tcPr>
            <w:tcW w:w="1629" w:type="dxa"/>
          </w:tcPr>
          <w:p w14:paraId="23608109" w14:textId="3A7D657E" w:rsidR="00377025" w:rsidRDefault="00377025" w:rsidP="00E6750F">
            <w:pPr>
              <w:jc w:val="center"/>
              <w:rPr>
                <w:ins w:id="25" w:author="huizhi" w:date="2017-05-17T15:14:00Z"/>
                <w:b/>
              </w:rPr>
            </w:pPr>
            <w:proofErr w:type="spellStart"/>
            <w:ins w:id="26" w:author="huizhi" w:date="2017-05-17T15:15:00Z">
              <w:r>
                <w:rPr>
                  <w:rFonts w:hint="eastAsia"/>
                  <w:b/>
                </w:rPr>
                <w:t>ctoken</w:t>
              </w:r>
            </w:ins>
            <w:proofErr w:type="spellEnd"/>
          </w:p>
        </w:tc>
        <w:tc>
          <w:tcPr>
            <w:tcW w:w="1134" w:type="dxa"/>
          </w:tcPr>
          <w:p w14:paraId="48430D7D" w14:textId="1AFC71A5" w:rsidR="00377025" w:rsidRDefault="00377025" w:rsidP="00E6750F">
            <w:pPr>
              <w:jc w:val="center"/>
              <w:rPr>
                <w:ins w:id="27" w:author="huizhi" w:date="2017-05-17T15:14:00Z"/>
                <w:b/>
              </w:rPr>
            </w:pPr>
            <w:ins w:id="28" w:author="huizhi" w:date="2017-05-17T15:14:00Z">
              <w:r>
                <w:rPr>
                  <w:rFonts w:hint="eastAsia"/>
                  <w:b/>
                </w:rPr>
                <w:t>String</w:t>
              </w:r>
            </w:ins>
          </w:p>
        </w:tc>
        <w:tc>
          <w:tcPr>
            <w:tcW w:w="1276" w:type="dxa"/>
          </w:tcPr>
          <w:p w14:paraId="4F694F5F" w14:textId="77AB63FE" w:rsidR="00377025" w:rsidRDefault="00377025" w:rsidP="00E6750F">
            <w:pPr>
              <w:jc w:val="center"/>
              <w:rPr>
                <w:ins w:id="29" w:author="huizhi" w:date="2017-05-17T15:14:00Z"/>
                <w:b/>
              </w:rPr>
            </w:pPr>
            <w:ins w:id="30" w:author="huizhi" w:date="2017-05-17T15:15:00Z">
              <w:r>
                <w:rPr>
                  <w:rFonts w:hint="eastAsia"/>
                  <w:b/>
                </w:rPr>
                <w:t>M</w:t>
              </w:r>
            </w:ins>
          </w:p>
        </w:tc>
        <w:tc>
          <w:tcPr>
            <w:tcW w:w="3686" w:type="dxa"/>
          </w:tcPr>
          <w:p w14:paraId="1616DCFC" w14:textId="5D1A2527" w:rsidR="00377025" w:rsidRDefault="00377025" w:rsidP="00E6750F">
            <w:pPr>
              <w:jc w:val="center"/>
              <w:rPr>
                <w:ins w:id="31" w:author="huizhi" w:date="2017-05-17T15:14:00Z"/>
                <w:b/>
              </w:rPr>
            </w:pPr>
            <w:ins w:id="32" w:author="huizhi" w:date="2017-05-17T15:15:00Z">
              <w:r>
                <w:rPr>
                  <w:rFonts w:hint="eastAsia"/>
                  <w:b/>
                </w:rPr>
                <w:t>认证参数，</w:t>
              </w:r>
            </w:ins>
            <w:ins w:id="33" w:author="huizhi" w:date="2017-05-17T15:14:00Z">
              <w:r>
                <w:rPr>
                  <w:rFonts w:hint="eastAsia"/>
                  <w:b/>
                </w:rPr>
                <w:t>值为：</w:t>
              </w:r>
              <w:r>
                <w:rPr>
                  <w:b/>
                </w:rPr>
                <w:t>059d0220f20e49678b4e</w:t>
              </w:r>
              <w:r w:rsidRPr="00377025">
                <w:rPr>
                  <w:b/>
                </w:rPr>
                <w:t>27b9626ea35a</w:t>
              </w:r>
            </w:ins>
          </w:p>
        </w:tc>
      </w:tr>
    </w:tbl>
    <w:p w14:paraId="29098B05" w14:textId="77777777" w:rsidR="00CB120D" w:rsidRDefault="00CB120D" w:rsidP="00CB120D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CB120D" w14:paraId="4D648E4F" w14:textId="77777777" w:rsidTr="00E6750F">
        <w:tc>
          <w:tcPr>
            <w:tcW w:w="692" w:type="dxa"/>
          </w:tcPr>
          <w:p w14:paraId="6E26F690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67CDD18B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5DECBC9A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5E0C4A7E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1892A8DB" w14:textId="77777777" w:rsidR="00CB120D" w:rsidRDefault="00CB120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B120D" w14:paraId="0B49E0C1" w14:textId="77777777" w:rsidTr="00E6750F">
        <w:tc>
          <w:tcPr>
            <w:tcW w:w="692" w:type="dxa"/>
          </w:tcPr>
          <w:p w14:paraId="25B441BF" w14:textId="77777777" w:rsidR="00CB120D" w:rsidRDefault="00CB120D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0F4AF616" w14:textId="77777777" w:rsidR="00CB120D" w:rsidRDefault="00CB120D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49CF5839" w14:textId="77777777" w:rsidR="00CB120D" w:rsidRDefault="00CB120D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32785F52" w14:textId="77777777" w:rsidR="00CB120D" w:rsidRDefault="00CB120D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EED93BF" w14:textId="77777777" w:rsidR="00CB120D" w:rsidRDefault="00CB120D" w:rsidP="00E6750F">
            <w:r>
              <w:rPr>
                <w:rFonts w:hint="eastAsia"/>
              </w:rPr>
              <w:t>返回结果</w:t>
            </w:r>
          </w:p>
        </w:tc>
      </w:tr>
      <w:tr w:rsidR="00CB120D" w14:paraId="5FEC4EFD" w14:textId="77777777" w:rsidTr="00E6750F">
        <w:tc>
          <w:tcPr>
            <w:tcW w:w="692" w:type="dxa"/>
          </w:tcPr>
          <w:p w14:paraId="2C4001D7" w14:textId="77777777" w:rsidR="00CB120D" w:rsidRDefault="00CB120D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2E9351A6" w14:textId="77777777" w:rsidR="00CB120D" w:rsidRDefault="00CB120D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64B01E27" w14:textId="77777777" w:rsidR="00CB120D" w:rsidRDefault="00CB120D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538197A2" w14:textId="77777777" w:rsidR="00CB120D" w:rsidRDefault="00CB120D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DA2F70C" w14:textId="7695AF30" w:rsidR="00CB120D" w:rsidRDefault="00CB120D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  <w:tr w:rsidR="002249EC" w14:paraId="567943E1" w14:textId="77777777" w:rsidTr="00E6750F">
        <w:tc>
          <w:tcPr>
            <w:tcW w:w="692" w:type="dxa"/>
          </w:tcPr>
          <w:p w14:paraId="15178B5C" w14:textId="052E0461" w:rsidR="002249EC" w:rsidRDefault="002249EC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9" w:type="dxa"/>
          </w:tcPr>
          <w:p w14:paraId="434A15F9" w14:textId="516AB775" w:rsidR="002249EC" w:rsidRDefault="002249EC" w:rsidP="00E6750F">
            <w:proofErr w:type="spellStart"/>
            <w:r>
              <w:rPr>
                <w:rFonts w:hint="eastAsia"/>
              </w:rPr>
              <w:t>branchList</w:t>
            </w:r>
            <w:proofErr w:type="spellEnd"/>
          </w:p>
        </w:tc>
        <w:tc>
          <w:tcPr>
            <w:tcW w:w="1690" w:type="dxa"/>
          </w:tcPr>
          <w:p w14:paraId="0C39CB3A" w14:textId="42309EE9" w:rsidR="002249EC" w:rsidRDefault="00E3436F" w:rsidP="00E6750F">
            <w:r>
              <w:rPr>
                <w:rFonts w:hint="eastAsia"/>
              </w:rPr>
              <w:t>Array</w:t>
            </w:r>
          </w:p>
        </w:tc>
        <w:tc>
          <w:tcPr>
            <w:tcW w:w="1127" w:type="dxa"/>
          </w:tcPr>
          <w:p w14:paraId="2036146A" w14:textId="50F4887B" w:rsidR="002249EC" w:rsidRDefault="00A32388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5B9DDA7" w14:textId="68DC68AF" w:rsidR="002249EC" w:rsidRDefault="003C2F8D" w:rsidP="00E6750F">
            <w:r>
              <w:rPr>
                <w:rFonts w:hint="eastAsia"/>
              </w:rPr>
              <w:t>部门列表，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结构体</w:t>
            </w:r>
          </w:p>
        </w:tc>
      </w:tr>
    </w:tbl>
    <w:p w14:paraId="14966345" w14:textId="77777777" w:rsidR="003C2F8D" w:rsidRDefault="003C2F8D" w:rsidP="003C2F8D"/>
    <w:p w14:paraId="686B147F" w14:textId="09DD4981" w:rsidR="003C2F8D" w:rsidRDefault="003C2F8D" w:rsidP="003C2F8D">
      <w:r>
        <w:rPr>
          <w:rFonts w:hint="eastAsia"/>
        </w:rPr>
        <w:t>branch</w:t>
      </w:r>
      <w:r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C2F8D" w14:paraId="044005FA" w14:textId="77777777" w:rsidTr="00E6750F">
        <w:tc>
          <w:tcPr>
            <w:tcW w:w="747" w:type="dxa"/>
          </w:tcPr>
          <w:p w14:paraId="6EFE4272" w14:textId="77777777" w:rsidR="003C2F8D" w:rsidRDefault="003C2F8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2B48085A" w14:textId="77777777" w:rsidR="003C2F8D" w:rsidRDefault="003C2F8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05751E9E" w14:textId="77777777" w:rsidR="003C2F8D" w:rsidRDefault="003C2F8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9245688" w14:textId="77777777" w:rsidR="003C2F8D" w:rsidRDefault="003C2F8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02189606" w14:textId="77777777" w:rsidR="003C2F8D" w:rsidRDefault="003C2F8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C2F8D" w14:paraId="664E9CFB" w14:textId="77777777" w:rsidTr="00E6750F">
        <w:tc>
          <w:tcPr>
            <w:tcW w:w="747" w:type="dxa"/>
          </w:tcPr>
          <w:p w14:paraId="2731F83A" w14:textId="77777777" w:rsidR="003C2F8D" w:rsidRDefault="003C2F8D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430CA095" w14:textId="56FE673D" w:rsidR="003C2F8D" w:rsidRDefault="00867B6A" w:rsidP="00E6750F">
            <w:proofErr w:type="spellStart"/>
            <w:r>
              <w:rPr>
                <w:rFonts w:hint="eastAsia"/>
              </w:rPr>
              <w:t>branchNo</w:t>
            </w:r>
            <w:proofErr w:type="spellEnd"/>
          </w:p>
        </w:tc>
        <w:tc>
          <w:tcPr>
            <w:tcW w:w="1134" w:type="dxa"/>
          </w:tcPr>
          <w:p w14:paraId="56794C52" w14:textId="77777777" w:rsidR="003C2F8D" w:rsidRDefault="003C2F8D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671B79D" w14:textId="77777777" w:rsidR="003C2F8D" w:rsidRDefault="003C2F8D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39DC2FF" w14:textId="362AD8D1" w:rsidR="003C2F8D" w:rsidRDefault="00A26D8E" w:rsidP="00E6750F">
            <w:r>
              <w:rPr>
                <w:rFonts w:hint="eastAsia"/>
              </w:rPr>
              <w:t>组织架构</w:t>
            </w:r>
            <w:r w:rsidR="003C2F8D">
              <w:rPr>
                <w:rFonts w:hint="eastAsia"/>
              </w:rPr>
              <w:t>唯一标识</w:t>
            </w:r>
          </w:p>
        </w:tc>
      </w:tr>
      <w:tr w:rsidR="003C2F8D" w14:paraId="6469144F" w14:textId="77777777" w:rsidTr="00E6750F">
        <w:tc>
          <w:tcPr>
            <w:tcW w:w="747" w:type="dxa"/>
          </w:tcPr>
          <w:p w14:paraId="70E93C0C" w14:textId="77777777" w:rsidR="003C2F8D" w:rsidRDefault="003C2F8D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3EB183A8" w14:textId="422AA987" w:rsidR="003C2F8D" w:rsidRDefault="009F4957" w:rsidP="00E6750F">
            <w:proofErr w:type="spellStart"/>
            <w:r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1134" w:type="dxa"/>
          </w:tcPr>
          <w:p w14:paraId="3B14A211" w14:textId="77777777" w:rsidR="003C2F8D" w:rsidRDefault="003C2F8D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19A3E72" w14:textId="77777777" w:rsidR="003C2F8D" w:rsidRDefault="003C2F8D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55A4DD7" w14:textId="208E7472" w:rsidR="003C2F8D" w:rsidRDefault="009F4957" w:rsidP="00E6750F">
            <w:r>
              <w:rPr>
                <w:rFonts w:hint="eastAsia"/>
              </w:rPr>
              <w:t>组织结构名称</w:t>
            </w:r>
          </w:p>
        </w:tc>
      </w:tr>
      <w:tr w:rsidR="003C2F8D" w14:paraId="621BF713" w14:textId="77777777" w:rsidTr="00E6750F">
        <w:tc>
          <w:tcPr>
            <w:tcW w:w="747" w:type="dxa"/>
          </w:tcPr>
          <w:p w14:paraId="2E3D076C" w14:textId="77777777" w:rsidR="003C2F8D" w:rsidRDefault="003C2F8D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76528336" w14:textId="7A029793" w:rsidR="003C2F8D" w:rsidRDefault="00034D0A" w:rsidP="00E6750F">
            <w:proofErr w:type="spellStart"/>
            <w:r w:rsidRPr="00034D0A">
              <w:t>parentNo</w:t>
            </w:r>
            <w:proofErr w:type="spellEnd"/>
          </w:p>
        </w:tc>
        <w:tc>
          <w:tcPr>
            <w:tcW w:w="1134" w:type="dxa"/>
          </w:tcPr>
          <w:p w14:paraId="5680ABAC" w14:textId="77777777" w:rsidR="003C2F8D" w:rsidRDefault="003C2F8D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146C578" w14:textId="77777777" w:rsidR="003C2F8D" w:rsidRDefault="003C2F8D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3125A38" w14:textId="3AE41794" w:rsidR="003C2F8D" w:rsidRDefault="00034D0A" w:rsidP="00E6750F">
            <w:proofErr w:type="gramStart"/>
            <w:r>
              <w:rPr>
                <w:rFonts w:hint="eastAsia"/>
              </w:rPr>
              <w:t>父</w:t>
            </w:r>
            <w:r w:rsidR="004552FD">
              <w:rPr>
                <w:rFonts w:hint="eastAsia"/>
              </w:rPr>
              <w:t>组织</w:t>
            </w:r>
            <w:proofErr w:type="gramEnd"/>
            <w:r w:rsidR="004552FD">
              <w:rPr>
                <w:rFonts w:hint="eastAsia"/>
              </w:rPr>
              <w:t>架构</w:t>
            </w:r>
            <w:r>
              <w:rPr>
                <w:rFonts w:hint="eastAsia"/>
              </w:rPr>
              <w:t>唯一标识，如果没有父结构，这个值为空字符串</w:t>
            </w:r>
          </w:p>
        </w:tc>
      </w:tr>
      <w:tr w:rsidR="003C2F8D" w14:paraId="6B969AEA" w14:textId="77777777" w:rsidTr="00E6750F">
        <w:tc>
          <w:tcPr>
            <w:tcW w:w="747" w:type="dxa"/>
          </w:tcPr>
          <w:p w14:paraId="65E280D9" w14:textId="77777777" w:rsidR="003C2F8D" w:rsidRDefault="003C2F8D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3D75E2B8" w14:textId="2175D89A" w:rsidR="003C2F8D" w:rsidRDefault="008202EB" w:rsidP="00E6750F">
            <w:proofErr w:type="spellStart"/>
            <w:r w:rsidRPr="008202EB">
              <w:t>branchSeq</w:t>
            </w:r>
            <w:proofErr w:type="spellEnd"/>
          </w:p>
        </w:tc>
        <w:tc>
          <w:tcPr>
            <w:tcW w:w="1134" w:type="dxa"/>
          </w:tcPr>
          <w:p w14:paraId="6E87772C" w14:textId="77777777" w:rsidR="003C2F8D" w:rsidRDefault="003C2F8D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DF3B404" w14:textId="77777777" w:rsidR="003C2F8D" w:rsidRDefault="003C2F8D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94DDFFB" w14:textId="5E165B20" w:rsidR="003C2F8D" w:rsidRDefault="008202EB" w:rsidP="00E6750F">
            <w:r>
              <w:rPr>
                <w:rFonts w:hint="eastAsia"/>
              </w:rPr>
              <w:t>组织结构</w:t>
            </w:r>
            <w:r w:rsidRPr="008202EB">
              <w:rPr>
                <w:rFonts w:hint="eastAsia"/>
              </w:rPr>
              <w:t>序号</w:t>
            </w:r>
          </w:p>
        </w:tc>
      </w:tr>
      <w:tr w:rsidR="003C2F8D" w14:paraId="384BC0ED" w14:textId="77777777" w:rsidTr="00E6750F">
        <w:tc>
          <w:tcPr>
            <w:tcW w:w="747" w:type="dxa"/>
          </w:tcPr>
          <w:p w14:paraId="2F0BEF46" w14:textId="5509E7AB" w:rsidR="003C2F8D" w:rsidRDefault="008202EB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77E726D2" w14:textId="1D308EFF" w:rsidR="003C2F8D" w:rsidRDefault="008202EB" w:rsidP="00E6750F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1134" w:type="dxa"/>
          </w:tcPr>
          <w:p w14:paraId="79C930AF" w14:textId="08887BEA" w:rsidR="003C2F8D" w:rsidRPr="009A3E89" w:rsidRDefault="00CC3734" w:rsidP="00E6750F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365DA714" w14:textId="23E1D54D" w:rsidR="003C2F8D" w:rsidRPr="006E3F5A" w:rsidRDefault="00D34ED6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1DF8DB2" w14:textId="32E20A29" w:rsidR="003C2F8D" w:rsidRDefault="004C46A4" w:rsidP="00E6750F">
            <w:r>
              <w:rPr>
                <w:rFonts w:hint="eastAsia"/>
              </w:rPr>
              <w:t>用户列表</w:t>
            </w:r>
          </w:p>
        </w:tc>
      </w:tr>
    </w:tbl>
    <w:p w14:paraId="32A6940E" w14:textId="77777777" w:rsidR="00176444" w:rsidRDefault="00176444" w:rsidP="00176444"/>
    <w:p w14:paraId="3B8AA4F1" w14:textId="27936815" w:rsidR="00176444" w:rsidRDefault="00102E9F" w:rsidP="00176444">
      <w:r>
        <w:rPr>
          <w:rFonts w:hint="eastAsia"/>
        </w:rPr>
        <w:lastRenderedPageBreak/>
        <w:t>user</w:t>
      </w:r>
      <w:r w:rsidR="00176444"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EC0585" w14:paraId="71250EFE" w14:textId="77777777" w:rsidTr="00E6750F">
        <w:tc>
          <w:tcPr>
            <w:tcW w:w="747" w:type="dxa"/>
          </w:tcPr>
          <w:p w14:paraId="31876BB4" w14:textId="77777777" w:rsidR="00EC0585" w:rsidRDefault="00EC05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333BA0FF" w14:textId="77777777" w:rsidR="00EC0585" w:rsidRDefault="00EC05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119C30DB" w14:textId="77777777" w:rsidR="00EC0585" w:rsidRDefault="00EC05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300AE959" w14:textId="77777777" w:rsidR="00EC0585" w:rsidRDefault="00EC05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2DA6C01E" w14:textId="77777777" w:rsidR="00EC0585" w:rsidRDefault="00EC05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C0585" w14:paraId="52336E9F" w14:textId="77777777" w:rsidTr="00E6750F">
        <w:tc>
          <w:tcPr>
            <w:tcW w:w="747" w:type="dxa"/>
          </w:tcPr>
          <w:p w14:paraId="35BD2D25" w14:textId="77777777" w:rsidR="00EC0585" w:rsidRDefault="00EC0585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3579BC7C" w14:textId="77777777" w:rsidR="00EC0585" w:rsidRDefault="00EC0585" w:rsidP="00E6750F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1A40A4EF" w14:textId="77777777" w:rsidR="00EC0585" w:rsidRDefault="00EC058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D042E08" w14:textId="77777777" w:rsidR="00EC0585" w:rsidRDefault="00EC0585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466AE23" w14:textId="77777777" w:rsidR="00EC0585" w:rsidRDefault="00EC0585" w:rsidP="00E6750F">
            <w:r>
              <w:rPr>
                <w:rFonts w:hint="eastAsia"/>
              </w:rPr>
              <w:t>用户唯一标识</w:t>
            </w:r>
          </w:p>
        </w:tc>
      </w:tr>
      <w:tr w:rsidR="00EC0585" w14:paraId="22D82270" w14:textId="77777777" w:rsidTr="00E6750F">
        <w:tc>
          <w:tcPr>
            <w:tcW w:w="747" w:type="dxa"/>
          </w:tcPr>
          <w:p w14:paraId="1A27B7E9" w14:textId="77777777" w:rsidR="00EC0585" w:rsidRDefault="00EC0585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00C71993" w14:textId="77777777" w:rsidR="00EC0585" w:rsidRDefault="00EC0585" w:rsidP="00E6750F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712CCB28" w14:textId="77777777" w:rsidR="00EC0585" w:rsidRDefault="00EC058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E7AA48F" w14:textId="77777777" w:rsidR="00EC0585" w:rsidRDefault="00EC0585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207DDE3" w14:textId="77777777" w:rsidR="00EC0585" w:rsidRDefault="00EC0585" w:rsidP="00E6750F">
            <w:r>
              <w:rPr>
                <w:rFonts w:hint="eastAsia"/>
              </w:rPr>
              <w:t>身份证号</w:t>
            </w:r>
          </w:p>
        </w:tc>
      </w:tr>
      <w:tr w:rsidR="00EC0585" w14:paraId="061F74D4" w14:textId="77777777" w:rsidTr="00E6750F">
        <w:tc>
          <w:tcPr>
            <w:tcW w:w="747" w:type="dxa"/>
          </w:tcPr>
          <w:p w14:paraId="58ADD56A" w14:textId="77777777" w:rsidR="00EC0585" w:rsidRDefault="00EC0585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1FE11C3A" w14:textId="77777777" w:rsidR="00EC0585" w:rsidRDefault="00EC0585" w:rsidP="00E6750F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14:paraId="1A0492F2" w14:textId="77777777" w:rsidR="00EC0585" w:rsidRDefault="00EC058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C861865" w14:textId="77777777" w:rsidR="00EC0585" w:rsidRDefault="00EC0585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F62A34B" w14:textId="77777777" w:rsidR="00EC0585" w:rsidRDefault="00EC0585" w:rsidP="00E6750F">
            <w:r>
              <w:rPr>
                <w:rFonts w:hint="eastAsia"/>
              </w:rPr>
              <w:t>密码，</w:t>
            </w:r>
            <w:r w:rsidRPr="004327CB">
              <w:rPr>
                <w:rFonts w:hint="eastAsia"/>
                <w:b/>
                <w:color w:val="C00000"/>
              </w:rPr>
              <w:t>MD5</w:t>
            </w:r>
            <w:r w:rsidRPr="004327CB">
              <w:rPr>
                <w:rFonts w:hint="eastAsia"/>
                <w:b/>
                <w:color w:val="C00000"/>
              </w:rPr>
              <w:t>加密</w:t>
            </w:r>
          </w:p>
        </w:tc>
      </w:tr>
      <w:tr w:rsidR="00EC0585" w14:paraId="5EA99852" w14:textId="77777777" w:rsidTr="00E6750F">
        <w:tc>
          <w:tcPr>
            <w:tcW w:w="747" w:type="dxa"/>
          </w:tcPr>
          <w:p w14:paraId="7FD190CD" w14:textId="77777777" w:rsidR="00EC0585" w:rsidRDefault="00EC0585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25ACF39F" w14:textId="77777777" w:rsidR="00EC0585" w:rsidRDefault="00EC0585" w:rsidP="00E6750F">
            <w:proofErr w:type="spellStart"/>
            <w:r>
              <w:rPr>
                <w:rFonts w:hint="eastAsia"/>
              </w:rPr>
              <w:t>branchNo</w:t>
            </w:r>
            <w:proofErr w:type="spellEnd"/>
          </w:p>
        </w:tc>
        <w:tc>
          <w:tcPr>
            <w:tcW w:w="1134" w:type="dxa"/>
          </w:tcPr>
          <w:p w14:paraId="770AEADB" w14:textId="77777777" w:rsidR="00EC0585" w:rsidRDefault="00EC058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8E0DA6D" w14:textId="77777777" w:rsidR="00EC0585" w:rsidRDefault="00EC0585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5288600" w14:textId="77777777" w:rsidR="00EC0585" w:rsidRDefault="00EC0585" w:rsidP="00E6750F">
            <w:r>
              <w:rPr>
                <w:rFonts w:hint="eastAsia"/>
              </w:rPr>
              <w:t>组织结构唯一标识</w:t>
            </w:r>
          </w:p>
        </w:tc>
      </w:tr>
    </w:tbl>
    <w:p w14:paraId="6C9764E8" w14:textId="77777777" w:rsidR="00176444" w:rsidRDefault="00176444" w:rsidP="00176444"/>
    <w:p w14:paraId="1A45144E" w14:textId="77777777" w:rsidR="00A17C0D" w:rsidRDefault="00A17C0D" w:rsidP="00A17C0D"/>
    <w:p w14:paraId="043C0831" w14:textId="77777777" w:rsidR="00561EFD" w:rsidRDefault="00561EFD" w:rsidP="00573F5A"/>
    <w:p w14:paraId="3EFB97AE" w14:textId="3BCE684C" w:rsidR="00914B3B" w:rsidRDefault="00E4682F" w:rsidP="00914B3B">
      <w:pPr>
        <w:pStyle w:val="4"/>
      </w:pPr>
      <w:r>
        <w:rPr>
          <w:rFonts w:hint="eastAsia"/>
        </w:rPr>
        <w:t>终端</w:t>
      </w:r>
      <w:r w:rsidR="004A0F91">
        <w:rPr>
          <w:rFonts w:hint="eastAsia"/>
        </w:rPr>
        <w:t>信息</w:t>
      </w:r>
      <w:r w:rsidR="0088075B">
        <w:rPr>
          <w:rFonts w:hint="eastAsia"/>
        </w:rPr>
        <w:t>接口</w:t>
      </w:r>
    </w:p>
    <w:p w14:paraId="54F6D22A" w14:textId="77777777" w:rsidR="00914B3B" w:rsidRDefault="00914B3B" w:rsidP="00914B3B"/>
    <w:p w14:paraId="4852DE54" w14:textId="77777777" w:rsidR="005D3488" w:rsidRDefault="005D3488" w:rsidP="005D3488">
      <w:r>
        <w:rPr>
          <w:rFonts w:hint="eastAsia"/>
        </w:rPr>
        <w:t>接口列表：</w:t>
      </w:r>
    </w:p>
    <w:tbl>
      <w:tblPr>
        <w:tblStyle w:val="aa"/>
        <w:tblW w:w="7617" w:type="dxa"/>
        <w:tblLayout w:type="fixed"/>
        <w:tblLook w:val="04A0" w:firstRow="1" w:lastRow="0" w:firstColumn="1" w:lastColumn="0" w:noHBand="0" w:noVBand="1"/>
      </w:tblPr>
      <w:tblGrid>
        <w:gridCol w:w="427"/>
        <w:gridCol w:w="1524"/>
        <w:gridCol w:w="3812"/>
        <w:gridCol w:w="1854"/>
      </w:tblGrid>
      <w:tr w:rsidR="005D3488" w14:paraId="3F95AD9E" w14:textId="77777777" w:rsidTr="00966E17">
        <w:tc>
          <w:tcPr>
            <w:tcW w:w="427" w:type="dxa"/>
          </w:tcPr>
          <w:p w14:paraId="2E280E90" w14:textId="77777777" w:rsidR="005D3488" w:rsidRDefault="005D34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24" w:type="dxa"/>
          </w:tcPr>
          <w:p w14:paraId="51C3802E" w14:textId="77777777" w:rsidR="005D3488" w:rsidRDefault="005D34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3812" w:type="dxa"/>
          </w:tcPr>
          <w:p w14:paraId="541944B1" w14:textId="77777777" w:rsidR="005D3488" w:rsidRDefault="005D34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1854" w:type="dxa"/>
          </w:tcPr>
          <w:p w14:paraId="686D2E4A" w14:textId="77777777" w:rsidR="005D3488" w:rsidRDefault="005D34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D3488" w14:paraId="5F1B9F8E" w14:textId="77777777" w:rsidTr="00BF0CA2">
        <w:tc>
          <w:tcPr>
            <w:tcW w:w="427" w:type="dxa"/>
          </w:tcPr>
          <w:p w14:paraId="6C324CFB" w14:textId="77777777" w:rsidR="005D3488" w:rsidRDefault="005D3488" w:rsidP="00966E17">
            <w:r>
              <w:rPr>
                <w:rFonts w:hint="eastAsia"/>
              </w:rPr>
              <w:t>1</w:t>
            </w:r>
          </w:p>
        </w:tc>
        <w:tc>
          <w:tcPr>
            <w:tcW w:w="1524" w:type="dxa"/>
            <w:vMerge w:val="restart"/>
            <w:vAlign w:val="center"/>
          </w:tcPr>
          <w:p w14:paraId="60C01711" w14:textId="6592D9F9" w:rsidR="005D3488" w:rsidRDefault="00E30888" w:rsidP="00966E17">
            <w:pPr>
              <w:jc w:val="center"/>
            </w:pPr>
            <w:r>
              <w:rPr>
                <w:rFonts w:hint="eastAsia"/>
              </w:rPr>
              <w:t>终端信息</w:t>
            </w:r>
          </w:p>
        </w:tc>
        <w:tc>
          <w:tcPr>
            <w:tcW w:w="3812" w:type="dxa"/>
          </w:tcPr>
          <w:p w14:paraId="4441D7F1" w14:textId="720F99D7" w:rsidR="005D3488" w:rsidRDefault="005D3488" w:rsidP="00966E17">
            <w:r>
              <w:rPr>
                <w:rFonts w:hint="eastAsia"/>
              </w:rPr>
              <w:t>终端上下线推送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14:paraId="2D06208D" w14:textId="09994B24" w:rsidR="005D3488" w:rsidRDefault="00BF0CA2" w:rsidP="00966E17">
            <w:r>
              <w:rPr>
                <w:rFonts w:hint="eastAsia"/>
                <w:color w:val="000000" w:themeColor="text1"/>
              </w:rPr>
              <w:t>汇智开发</w:t>
            </w:r>
          </w:p>
        </w:tc>
      </w:tr>
      <w:tr w:rsidR="005D3488" w14:paraId="1CA1F135" w14:textId="77777777" w:rsidTr="00BF0CA2">
        <w:tc>
          <w:tcPr>
            <w:tcW w:w="427" w:type="dxa"/>
          </w:tcPr>
          <w:p w14:paraId="41C4FEBA" w14:textId="77777777" w:rsidR="005D3488" w:rsidRDefault="005D3488" w:rsidP="00966E17">
            <w:r>
              <w:rPr>
                <w:rFonts w:hint="eastAsia"/>
              </w:rPr>
              <w:t>2</w:t>
            </w:r>
          </w:p>
        </w:tc>
        <w:tc>
          <w:tcPr>
            <w:tcW w:w="1524" w:type="dxa"/>
            <w:vMerge/>
          </w:tcPr>
          <w:p w14:paraId="3D6CEDE0" w14:textId="77777777" w:rsidR="005D3488" w:rsidRDefault="005D3488" w:rsidP="00966E17"/>
        </w:tc>
        <w:tc>
          <w:tcPr>
            <w:tcW w:w="3812" w:type="dxa"/>
          </w:tcPr>
          <w:p w14:paraId="16EE8F15" w14:textId="4948DCFB" w:rsidR="005D3488" w:rsidRDefault="005D3488" w:rsidP="00966E17">
            <w:r>
              <w:rPr>
                <w:rFonts w:hint="eastAsia"/>
              </w:rPr>
              <w:t>终端位置推送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14:paraId="58F3D0E6" w14:textId="58E46A49" w:rsidR="005D3488" w:rsidRDefault="00BF0CA2" w:rsidP="00966E17">
            <w:r>
              <w:rPr>
                <w:rFonts w:hint="eastAsia"/>
                <w:color w:val="000000" w:themeColor="text1"/>
              </w:rPr>
              <w:t>汇智开发</w:t>
            </w:r>
          </w:p>
        </w:tc>
      </w:tr>
    </w:tbl>
    <w:p w14:paraId="136140FB" w14:textId="77777777" w:rsidR="005D3488" w:rsidRPr="007519CA" w:rsidRDefault="005D3488" w:rsidP="005D3488"/>
    <w:p w14:paraId="15069E73" w14:textId="77777777" w:rsidR="005D3488" w:rsidRDefault="005D3488" w:rsidP="005D3488"/>
    <w:p w14:paraId="39F95D45" w14:textId="77777777" w:rsidR="005D3488" w:rsidRDefault="005D3488" w:rsidP="005D3488">
      <w:r>
        <w:rPr>
          <w:rFonts w:hint="eastAsia"/>
        </w:rPr>
        <w:t>业务流程</w:t>
      </w:r>
    </w:p>
    <w:p w14:paraId="6676BC35" w14:textId="4AC7AA0F" w:rsidR="005D3488" w:rsidRPr="00A25552" w:rsidRDefault="00846227" w:rsidP="005D3488">
      <w:r>
        <w:object w:dxaOrig="8658" w:dyaOrig="2170" w14:anchorId="4A2335A5">
          <v:shape id="_x0000_i1028" type="#_x0000_t75" style="width:432.7pt;height:108pt" o:ole="">
            <v:imagedata r:id="rId17" o:title=""/>
          </v:shape>
          <o:OLEObject Type="Embed" ProgID="Visio.Drawing.11" ShapeID="_x0000_i1028" DrawAspect="Content" ObjectID="_1557412687" r:id="rId18"/>
        </w:object>
      </w:r>
      <w:r w:rsidR="005D3488">
        <w:rPr>
          <w:rFonts w:hint="eastAsia"/>
        </w:rPr>
        <w:t>业务流程说明</w:t>
      </w:r>
    </w:p>
    <w:p w14:paraId="073C6F21" w14:textId="2C905927" w:rsidR="00914B3B" w:rsidRDefault="00F61B2A" w:rsidP="00914B3B">
      <w:pPr>
        <w:pStyle w:val="5"/>
      </w:pPr>
      <w:r>
        <w:rPr>
          <w:rFonts w:hint="eastAsia"/>
        </w:rPr>
        <w:t>终端上下线</w:t>
      </w:r>
      <w:r w:rsidR="00914B3B" w:rsidRPr="00914B3B">
        <w:rPr>
          <w:rFonts w:hint="eastAsia"/>
        </w:rPr>
        <w:t>推送</w:t>
      </w:r>
    </w:p>
    <w:p w14:paraId="347FFD69" w14:textId="2A4F195E" w:rsidR="00914B3B" w:rsidRDefault="00914B3B" w:rsidP="00914B3B">
      <w:r>
        <w:rPr>
          <w:rFonts w:hint="eastAsia"/>
        </w:rPr>
        <w:t>调用方式参考：</w:t>
      </w:r>
    </w:p>
    <w:p w14:paraId="694DEE0D" w14:textId="101B7C24" w:rsidR="00C754D6" w:rsidRPr="00C754D6" w:rsidRDefault="00C754D6" w:rsidP="00914B3B">
      <w:r>
        <w:rPr>
          <w:rFonts w:hint="eastAsia"/>
        </w:rPr>
        <w:t>http</w:t>
      </w:r>
      <w:r w:rsidR="00187F82">
        <w:rPr>
          <w:rFonts w:hint="eastAsia"/>
        </w:rPr>
        <w:t>s</w:t>
      </w:r>
      <w:r>
        <w:rPr>
          <w:rFonts w:hint="eastAsia"/>
        </w:rPr>
        <w:t>://127.0.0.1:</w:t>
      </w:r>
      <w:r w:rsidR="00187F82">
        <w:rPr>
          <w:rFonts w:hint="eastAsia"/>
        </w:rPr>
        <w:t>18443</w:t>
      </w:r>
      <w:r>
        <w:rPr>
          <w:rFonts w:hint="eastAsia"/>
        </w:rPr>
        <w:t>/wccp/wccp/mobileOutter.do?method=modifyTerminalStatus</w:t>
      </w:r>
    </w:p>
    <w:p w14:paraId="2D29765E" w14:textId="77777777" w:rsidR="00914B3B" w:rsidRDefault="00914B3B" w:rsidP="00914B3B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914B3B" w14:paraId="348B9F00" w14:textId="77777777" w:rsidTr="00ED10DE">
        <w:tc>
          <w:tcPr>
            <w:tcW w:w="675" w:type="dxa"/>
          </w:tcPr>
          <w:p w14:paraId="2AAECA18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0E8BBB4F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219D8F35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14B3B" w14:paraId="10290629" w14:textId="77777777" w:rsidTr="00ED10DE">
        <w:tc>
          <w:tcPr>
            <w:tcW w:w="675" w:type="dxa"/>
          </w:tcPr>
          <w:p w14:paraId="6B5F860F" w14:textId="77777777" w:rsidR="00914B3B" w:rsidRDefault="00914B3B" w:rsidP="00ED10DE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4AA6DD18" w14:textId="2F55B151" w:rsidR="00914B3B" w:rsidRDefault="005D3488" w:rsidP="00ED10DE">
            <w:proofErr w:type="spellStart"/>
            <w:r>
              <w:rPr>
                <w:rFonts w:hint="eastAsia"/>
              </w:rPr>
              <w:t>modifyTerminalStatus</w:t>
            </w:r>
            <w:proofErr w:type="spellEnd"/>
          </w:p>
        </w:tc>
        <w:tc>
          <w:tcPr>
            <w:tcW w:w="5620" w:type="dxa"/>
          </w:tcPr>
          <w:p w14:paraId="7E7CADEB" w14:textId="77777777" w:rsidR="00914B3B" w:rsidRDefault="00914B3B" w:rsidP="00ED10DE">
            <w:r>
              <w:rPr>
                <w:rFonts w:hint="eastAsia"/>
              </w:rPr>
              <w:t>返回</w:t>
            </w:r>
          </w:p>
        </w:tc>
      </w:tr>
    </w:tbl>
    <w:p w14:paraId="10DE1B0E" w14:textId="77777777" w:rsidR="00914B3B" w:rsidRDefault="00914B3B" w:rsidP="00914B3B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914B3B" w14:paraId="6C690227" w14:textId="77777777" w:rsidTr="00ED10DE">
        <w:tc>
          <w:tcPr>
            <w:tcW w:w="747" w:type="dxa"/>
          </w:tcPr>
          <w:p w14:paraId="33C0987E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7EA6DA48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2110B6B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42EFED19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0967C123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62F33" w14:paraId="3B90061C" w14:textId="77777777" w:rsidTr="00ED10DE">
        <w:trPr>
          <w:ins w:id="34" w:author="huizhi" w:date="2017-05-17T15:16:00Z"/>
        </w:trPr>
        <w:tc>
          <w:tcPr>
            <w:tcW w:w="747" w:type="dxa"/>
          </w:tcPr>
          <w:p w14:paraId="359E2C8C" w14:textId="77777777" w:rsidR="00E62F33" w:rsidRDefault="00E62F33" w:rsidP="00ED10DE">
            <w:pPr>
              <w:jc w:val="center"/>
              <w:rPr>
                <w:ins w:id="35" w:author="huizhi" w:date="2017-05-17T15:16:00Z"/>
                <w:b/>
              </w:rPr>
            </w:pPr>
          </w:p>
        </w:tc>
        <w:tc>
          <w:tcPr>
            <w:tcW w:w="1629" w:type="dxa"/>
          </w:tcPr>
          <w:p w14:paraId="101FBDAB" w14:textId="0C6F5DE7" w:rsidR="00E62F33" w:rsidRDefault="00E62F33" w:rsidP="00ED10DE">
            <w:pPr>
              <w:jc w:val="center"/>
              <w:rPr>
                <w:ins w:id="36" w:author="huizhi" w:date="2017-05-17T15:16:00Z"/>
                <w:b/>
              </w:rPr>
            </w:pPr>
            <w:proofErr w:type="spellStart"/>
            <w:ins w:id="37" w:author="huizhi" w:date="2017-05-17T15:16:00Z">
              <w:r>
                <w:rPr>
                  <w:rFonts w:hint="eastAsia"/>
                  <w:b/>
                </w:rPr>
                <w:t>ctoken</w:t>
              </w:r>
              <w:proofErr w:type="spellEnd"/>
            </w:ins>
          </w:p>
        </w:tc>
        <w:tc>
          <w:tcPr>
            <w:tcW w:w="1134" w:type="dxa"/>
          </w:tcPr>
          <w:p w14:paraId="2CBC158D" w14:textId="27722629" w:rsidR="00E62F33" w:rsidRDefault="00E62F33" w:rsidP="00ED10DE">
            <w:pPr>
              <w:jc w:val="center"/>
              <w:rPr>
                <w:ins w:id="38" w:author="huizhi" w:date="2017-05-17T15:16:00Z"/>
                <w:b/>
              </w:rPr>
            </w:pPr>
            <w:ins w:id="39" w:author="huizhi" w:date="2017-05-17T15:16:00Z">
              <w:r>
                <w:rPr>
                  <w:rFonts w:hint="eastAsia"/>
                  <w:b/>
                </w:rPr>
                <w:t>String</w:t>
              </w:r>
            </w:ins>
          </w:p>
        </w:tc>
        <w:tc>
          <w:tcPr>
            <w:tcW w:w="1276" w:type="dxa"/>
          </w:tcPr>
          <w:p w14:paraId="46938030" w14:textId="612EB20F" w:rsidR="00E62F33" w:rsidRDefault="00E62F33" w:rsidP="00ED10DE">
            <w:pPr>
              <w:jc w:val="center"/>
              <w:rPr>
                <w:ins w:id="40" w:author="huizhi" w:date="2017-05-17T15:16:00Z"/>
                <w:b/>
              </w:rPr>
            </w:pPr>
            <w:ins w:id="41" w:author="huizhi" w:date="2017-05-17T15:16:00Z">
              <w:r>
                <w:rPr>
                  <w:rFonts w:hint="eastAsia"/>
                  <w:b/>
                </w:rPr>
                <w:t>M</w:t>
              </w:r>
            </w:ins>
          </w:p>
        </w:tc>
        <w:tc>
          <w:tcPr>
            <w:tcW w:w="3686" w:type="dxa"/>
          </w:tcPr>
          <w:p w14:paraId="23A99398" w14:textId="5771C802" w:rsidR="00E62F33" w:rsidRDefault="00E62F33" w:rsidP="00ED10DE">
            <w:pPr>
              <w:jc w:val="center"/>
              <w:rPr>
                <w:ins w:id="42" w:author="huizhi" w:date="2017-05-17T15:16:00Z"/>
                <w:b/>
              </w:rPr>
            </w:pPr>
            <w:ins w:id="43" w:author="huizhi" w:date="2017-05-17T15:16:00Z">
              <w:r>
                <w:rPr>
                  <w:rFonts w:hint="eastAsia"/>
                  <w:b/>
                </w:rPr>
                <w:t>认证参数，值为：</w:t>
              </w:r>
              <w:r>
                <w:rPr>
                  <w:b/>
                </w:rPr>
                <w:t>059d0220f20e49678b4e</w:t>
              </w:r>
              <w:r w:rsidRPr="00377025">
                <w:rPr>
                  <w:b/>
                </w:rPr>
                <w:t>27b9626ea35a</w:t>
              </w:r>
            </w:ins>
          </w:p>
        </w:tc>
      </w:tr>
      <w:tr w:rsidR="00E62F33" w14:paraId="66C7B927" w14:textId="77777777" w:rsidTr="00ED10DE">
        <w:tc>
          <w:tcPr>
            <w:tcW w:w="747" w:type="dxa"/>
          </w:tcPr>
          <w:p w14:paraId="138472FA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5B3BAE5F" w14:textId="130B5A43" w:rsidR="00E62F33" w:rsidRDefault="00E62F33" w:rsidP="00822E8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1B9D4C47" w14:textId="35926900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C840A7E" w14:textId="4CD2E25E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09387A5" w14:textId="514300EC" w:rsidR="00E62F33" w:rsidRDefault="00E62F33" w:rsidP="00ED10DE">
            <w:r>
              <w:rPr>
                <w:rFonts w:hint="eastAsia"/>
              </w:rPr>
              <w:t>用户唯一标识</w:t>
            </w:r>
          </w:p>
        </w:tc>
      </w:tr>
      <w:tr w:rsidR="00E62F33" w14:paraId="492A9A0E" w14:textId="77777777" w:rsidTr="00ED10DE">
        <w:tc>
          <w:tcPr>
            <w:tcW w:w="747" w:type="dxa"/>
          </w:tcPr>
          <w:p w14:paraId="171702E2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68D65949" w14:textId="04940BD8" w:rsidR="00E62F33" w:rsidRDefault="00E62F33" w:rsidP="00ED10DE">
            <w:proofErr w:type="spellStart"/>
            <w:r>
              <w:rPr>
                <w:rFonts w:hint="eastAsia"/>
              </w:rPr>
              <w:t>terminal</w:t>
            </w:r>
            <w:r>
              <w:t>Online</w:t>
            </w:r>
            <w:proofErr w:type="spellEnd"/>
          </w:p>
        </w:tc>
        <w:tc>
          <w:tcPr>
            <w:tcW w:w="1134" w:type="dxa"/>
          </w:tcPr>
          <w:p w14:paraId="022C46C6" w14:textId="675220BF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7A3DA11" w14:textId="54BF2D02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3F1AA99" w14:textId="38757AD4" w:rsidR="00E62F33" w:rsidRDefault="00E62F33" w:rsidP="00ED10DE">
            <w:r>
              <w:rPr>
                <w:rFonts w:hint="eastAsia"/>
              </w:rPr>
              <w:t>上下线标识（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：下线）</w:t>
            </w:r>
          </w:p>
        </w:tc>
      </w:tr>
      <w:tr w:rsidR="00E62F33" w14:paraId="61E768A0" w14:textId="77777777" w:rsidTr="00ED10DE">
        <w:tc>
          <w:tcPr>
            <w:tcW w:w="747" w:type="dxa"/>
          </w:tcPr>
          <w:p w14:paraId="0264E933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74530265" w14:textId="27C534A4" w:rsidR="00E62F33" w:rsidRDefault="00E62F33" w:rsidP="00ED10DE">
            <w:proofErr w:type="spellStart"/>
            <w:r w:rsidRPr="009912BC">
              <w:t>terminalType</w:t>
            </w:r>
            <w:proofErr w:type="spellEnd"/>
          </w:p>
        </w:tc>
        <w:tc>
          <w:tcPr>
            <w:tcW w:w="1134" w:type="dxa"/>
          </w:tcPr>
          <w:p w14:paraId="2F8FD7BA" w14:textId="73B088A8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C53CEB7" w14:textId="56778426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62E1BA4" w14:textId="7C0E9DA9" w:rsidR="00E62F33" w:rsidRDefault="00E62F33" w:rsidP="009912BC">
            <w:r>
              <w:rPr>
                <w:rFonts w:hint="eastAsia"/>
              </w:rPr>
              <w:t>上下线标识（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iPhone</w:t>
            </w:r>
            <w:r>
              <w:rPr>
                <w:rFonts w:hint="eastAsia"/>
              </w:rPr>
              <w:t>）</w:t>
            </w:r>
          </w:p>
        </w:tc>
      </w:tr>
      <w:tr w:rsidR="00E62F33" w14:paraId="364EFCBB" w14:textId="77777777" w:rsidTr="00ED10DE">
        <w:tc>
          <w:tcPr>
            <w:tcW w:w="747" w:type="dxa"/>
          </w:tcPr>
          <w:p w14:paraId="05A59A52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3D1DE73F" w14:textId="7390637B" w:rsidR="00E62F33" w:rsidRDefault="00E62F33" w:rsidP="00ED10DE">
            <w:proofErr w:type="spellStart"/>
            <w:r w:rsidRPr="00C12FE9">
              <w:t>ip</w:t>
            </w:r>
            <w:proofErr w:type="spellEnd"/>
          </w:p>
        </w:tc>
        <w:tc>
          <w:tcPr>
            <w:tcW w:w="1134" w:type="dxa"/>
          </w:tcPr>
          <w:p w14:paraId="3F3D4337" w14:textId="60FEA9FF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C485AF7" w14:textId="24CC85E3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ED6823B" w14:textId="70F74F51" w:rsidR="00E62F33" w:rsidRDefault="00E62F33" w:rsidP="00ED10DE">
            <w:r>
              <w:rPr>
                <w:rFonts w:hint="eastAsia"/>
              </w:rPr>
              <w:t>终端</w:t>
            </w:r>
          </w:p>
        </w:tc>
      </w:tr>
    </w:tbl>
    <w:p w14:paraId="0F426FF9" w14:textId="77777777" w:rsidR="00914B3B" w:rsidRDefault="00914B3B" w:rsidP="00914B3B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914B3B" w14:paraId="11B973AB" w14:textId="77777777" w:rsidTr="00ED10DE">
        <w:tc>
          <w:tcPr>
            <w:tcW w:w="692" w:type="dxa"/>
          </w:tcPr>
          <w:p w14:paraId="02CE555D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40AD8336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5B8F91D3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2DDA2904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25643E5E" w14:textId="77777777" w:rsidR="00914B3B" w:rsidRDefault="00914B3B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61B2A" w14:paraId="17BAD92B" w14:textId="77777777" w:rsidTr="00ED10DE">
        <w:tc>
          <w:tcPr>
            <w:tcW w:w="692" w:type="dxa"/>
          </w:tcPr>
          <w:p w14:paraId="12972098" w14:textId="4F274827" w:rsidR="00F61B2A" w:rsidRDefault="00F61B2A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4ACA26E8" w14:textId="3107EC5E" w:rsidR="00F61B2A" w:rsidRDefault="00F61B2A" w:rsidP="00ED10DE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48437B41" w14:textId="180390B7" w:rsidR="00F61B2A" w:rsidRDefault="00F61B2A" w:rsidP="00ED10DE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5FDC58CF" w14:textId="5BD389A8" w:rsidR="00F61B2A" w:rsidRDefault="00F61B2A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347E221" w14:textId="5D54CF51" w:rsidR="00F61B2A" w:rsidRDefault="00F61B2A" w:rsidP="00ED10DE">
            <w:r>
              <w:rPr>
                <w:rFonts w:hint="eastAsia"/>
              </w:rPr>
              <w:t>返回结果</w:t>
            </w:r>
          </w:p>
        </w:tc>
      </w:tr>
      <w:tr w:rsidR="00F61B2A" w14:paraId="6E40EB4F" w14:textId="77777777" w:rsidTr="00ED10DE">
        <w:tc>
          <w:tcPr>
            <w:tcW w:w="692" w:type="dxa"/>
          </w:tcPr>
          <w:p w14:paraId="7629FD8A" w14:textId="19A235BD" w:rsidR="00F61B2A" w:rsidRDefault="00F61B2A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43F09CCE" w14:textId="7EF448EE" w:rsidR="00F61B2A" w:rsidRDefault="00F61B2A" w:rsidP="00ED10DE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00BC667A" w14:textId="7C9ED848" w:rsidR="00F61B2A" w:rsidRDefault="00F61B2A" w:rsidP="00ED10DE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56B40F6A" w14:textId="74DC2BBA" w:rsidR="00F61B2A" w:rsidRDefault="00F61B2A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4C03F15" w14:textId="1DDCABF3" w:rsidR="00F61B2A" w:rsidRDefault="00F61B2A" w:rsidP="00ED10DE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4826C76D" w14:textId="77777777" w:rsidR="00914B3B" w:rsidRDefault="00914B3B" w:rsidP="00914B3B"/>
    <w:p w14:paraId="12BD871A" w14:textId="77777777" w:rsidR="00914B3B" w:rsidRDefault="00914B3B" w:rsidP="00914B3B"/>
    <w:p w14:paraId="33BBE587" w14:textId="1DF1D652" w:rsidR="00F10171" w:rsidRDefault="00F61B2A" w:rsidP="00F10171">
      <w:pPr>
        <w:pStyle w:val="5"/>
      </w:pPr>
      <w:r>
        <w:rPr>
          <w:rFonts w:hint="eastAsia"/>
        </w:rPr>
        <w:t>终端位置推送</w:t>
      </w:r>
    </w:p>
    <w:p w14:paraId="4A61298F" w14:textId="519208E2" w:rsidR="00F10171" w:rsidRDefault="00F10171" w:rsidP="00F10171">
      <w:r>
        <w:rPr>
          <w:rFonts w:hint="eastAsia"/>
        </w:rPr>
        <w:t>调用方式参考：</w:t>
      </w:r>
    </w:p>
    <w:p w14:paraId="107B527D" w14:textId="5EC0957D" w:rsidR="00C754D6" w:rsidRDefault="00C754D6" w:rsidP="00F10171">
      <w:r>
        <w:rPr>
          <w:rFonts w:hint="eastAsia"/>
        </w:rPr>
        <w:t>http</w:t>
      </w:r>
      <w:r w:rsidR="00187F82">
        <w:rPr>
          <w:rFonts w:hint="eastAsia"/>
        </w:rPr>
        <w:t>s</w:t>
      </w:r>
      <w:r>
        <w:rPr>
          <w:rFonts w:hint="eastAsia"/>
        </w:rPr>
        <w:t>://127.0.0.1:</w:t>
      </w:r>
      <w:r w:rsidR="00187F82">
        <w:rPr>
          <w:rFonts w:hint="eastAsia"/>
        </w:rPr>
        <w:t>18443</w:t>
      </w:r>
      <w:r>
        <w:rPr>
          <w:rFonts w:hint="eastAsia"/>
        </w:rPr>
        <w:t>/wccp/wccp/mobileOutter.do?method=uploadPosition</w:t>
      </w:r>
    </w:p>
    <w:p w14:paraId="0C8431A9" w14:textId="77777777" w:rsidR="00F10171" w:rsidRDefault="00F10171" w:rsidP="00F10171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F10171" w14:paraId="2358D499" w14:textId="77777777" w:rsidTr="00ED10DE">
        <w:tc>
          <w:tcPr>
            <w:tcW w:w="675" w:type="dxa"/>
          </w:tcPr>
          <w:p w14:paraId="4671EAA6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1B43BC5F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109E48BA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10171" w14:paraId="0AC5B853" w14:textId="77777777" w:rsidTr="00ED10DE">
        <w:tc>
          <w:tcPr>
            <w:tcW w:w="675" w:type="dxa"/>
          </w:tcPr>
          <w:p w14:paraId="21E0C0EF" w14:textId="77777777" w:rsidR="00F10171" w:rsidRDefault="00F10171" w:rsidP="00ED10DE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46565203" w14:textId="43CE8126" w:rsidR="00F10171" w:rsidRDefault="002B377B" w:rsidP="00ED10DE">
            <w:proofErr w:type="spellStart"/>
            <w:r>
              <w:rPr>
                <w:rFonts w:hint="eastAsia"/>
              </w:rPr>
              <w:t>uploadPosition</w:t>
            </w:r>
            <w:proofErr w:type="spellEnd"/>
          </w:p>
        </w:tc>
        <w:tc>
          <w:tcPr>
            <w:tcW w:w="5620" w:type="dxa"/>
          </w:tcPr>
          <w:p w14:paraId="789517FA" w14:textId="77777777" w:rsidR="00F10171" w:rsidRDefault="00F10171" w:rsidP="00ED10DE">
            <w:r>
              <w:rPr>
                <w:rFonts w:hint="eastAsia"/>
              </w:rPr>
              <w:t>返回</w:t>
            </w:r>
          </w:p>
        </w:tc>
      </w:tr>
    </w:tbl>
    <w:p w14:paraId="5E3D0E35" w14:textId="77777777" w:rsidR="00F10171" w:rsidRDefault="00F10171" w:rsidP="00F10171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F10171" w14:paraId="2EFC7125" w14:textId="77777777" w:rsidTr="00ED10DE">
        <w:tc>
          <w:tcPr>
            <w:tcW w:w="747" w:type="dxa"/>
          </w:tcPr>
          <w:p w14:paraId="67570116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0FD1902C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7594A007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61CC27A6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7019F5ED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62F33" w14:paraId="1830AE09" w14:textId="77777777" w:rsidTr="00ED10DE">
        <w:trPr>
          <w:ins w:id="44" w:author="huizhi" w:date="2017-05-17T15:16:00Z"/>
        </w:trPr>
        <w:tc>
          <w:tcPr>
            <w:tcW w:w="747" w:type="dxa"/>
          </w:tcPr>
          <w:p w14:paraId="5C288434" w14:textId="77777777" w:rsidR="00E62F33" w:rsidRDefault="00E62F33" w:rsidP="00ED10DE">
            <w:pPr>
              <w:jc w:val="center"/>
              <w:rPr>
                <w:ins w:id="45" w:author="huizhi" w:date="2017-05-17T15:16:00Z"/>
                <w:b/>
              </w:rPr>
            </w:pPr>
          </w:p>
        </w:tc>
        <w:tc>
          <w:tcPr>
            <w:tcW w:w="1629" w:type="dxa"/>
          </w:tcPr>
          <w:p w14:paraId="196496A2" w14:textId="222A92AD" w:rsidR="00E62F33" w:rsidRDefault="00E62F33">
            <w:pPr>
              <w:rPr>
                <w:ins w:id="46" w:author="huizhi" w:date="2017-05-17T15:16:00Z"/>
                <w:b/>
              </w:rPr>
              <w:pPrChange w:id="47" w:author="huizhi" w:date="2017-05-17T15:16:00Z">
                <w:pPr>
                  <w:jc w:val="center"/>
                </w:pPr>
              </w:pPrChange>
            </w:pPr>
            <w:proofErr w:type="spellStart"/>
            <w:ins w:id="48" w:author="huizhi" w:date="2017-05-17T15:16:00Z">
              <w:r>
                <w:rPr>
                  <w:rFonts w:hint="eastAsia"/>
                  <w:b/>
                </w:rPr>
                <w:t>ctoken</w:t>
              </w:r>
              <w:proofErr w:type="spellEnd"/>
            </w:ins>
          </w:p>
        </w:tc>
        <w:tc>
          <w:tcPr>
            <w:tcW w:w="1134" w:type="dxa"/>
          </w:tcPr>
          <w:p w14:paraId="42F3933A" w14:textId="5649B45D" w:rsidR="00E62F33" w:rsidRDefault="00E62F33" w:rsidP="00ED10DE">
            <w:pPr>
              <w:jc w:val="center"/>
              <w:rPr>
                <w:ins w:id="49" w:author="huizhi" w:date="2017-05-17T15:16:00Z"/>
                <w:b/>
              </w:rPr>
            </w:pPr>
            <w:ins w:id="50" w:author="huizhi" w:date="2017-05-17T15:16:00Z">
              <w:r>
                <w:rPr>
                  <w:rFonts w:hint="eastAsia"/>
                  <w:b/>
                </w:rPr>
                <w:t>String</w:t>
              </w:r>
            </w:ins>
          </w:p>
        </w:tc>
        <w:tc>
          <w:tcPr>
            <w:tcW w:w="1276" w:type="dxa"/>
          </w:tcPr>
          <w:p w14:paraId="1563F1C3" w14:textId="6499327E" w:rsidR="00E62F33" w:rsidRDefault="00E62F33" w:rsidP="00ED10DE">
            <w:pPr>
              <w:jc w:val="center"/>
              <w:rPr>
                <w:ins w:id="51" w:author="huizhi" w:date="2017-05-17T15:16:00Z"/>
                <w:b/>
              </w:rPr>
            </w:pPr>
            <w:ins w:id="52" w:author="huizhi" w:date="2017-05-17T15:16:00Z">
              <w:r>
                <w:rPr>
                  <w:rFonts w:hint="eastAsia"/>
                  <w:b/>
                </w:rPr>
                <w:t>M</w:t>
              </w:r>
            </w:ins>
          </w:p>
        </w:tc>
        <w:tc>
          <w:tcPr>
            <w:tcW w:w="3686" w:type="dxa"/>
          </w:tcPr>
          <w:p w14:paraId="363E8993" w14:textId="6432FC64" w:rsidR="00E62F33" w:rsidRDefault="00E62F33" w:rsidP="00ED10DE">
            <w:pPr>
              <w:jc w:val="center"/>
              <w:rPr>
                <w:ins w:id="53" w:author="huizhi" w:date="2017-05-17T15:16:00Z"/>
                <w:b/>
              </w:rPr>
            </w:pPr>
            <w:ins w:id="54" w:author="huizhi" w:date="2017-05-17T15:16:00Z">
              <w:r>
                <w:rPr>
                  <w:rFonts w:hint="eastAsia"/>
                  <w:b/>
                </w:rPr>
                <w:t>认证参数，值为：</w:t>
              </w:r>
              <w:r>
                <w:rPr>
                  <w:b/>
                </w:rPr>
                <w:t>059d0220f20e49678b4e</w:t>
              </w:r>
              <w:r w:rsidRPr="00377025">
                <w:rPr>
                  <w:b/>
                </w:rPr>
                <w:t>27b9626ea35a</w:t>
              </w:r>
            </w:ins>
          </w:p>
        </w:tc>
      </w:tr>
      <w:tr w:rsidR="00E62F33" w14:paraId="39AA4764" w14:textId="77777777" w:rsidTr="00ED10DE">
        <w:tc>
          <w:tcPr>
            <w:tcW w:w="747" w:type="dxa"/>
          </w:tcPr>
          <w:p w14:paraId="258D6F6F" w14:textId="5CE4B987" w:rsidR="00E62F33" w:rsidRDefault="00E62F33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62E99B75" w14:textId="4DAE62E8" w:rsidR="00E62F33" w:rsidRDefault="00E62F33" w:rsidP="00ED10D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36FDB338" w14:textId="36154994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DD12B68" w14:textId="69B490CC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C7B1A3D" w14:textId="4F23E0BD" w:rsidR="00E62F33" w:rsidRDefault="00E62F33" w:rsidP="00ED10DE">
            <w:r>
              <w:rPr>
                <w:rFonts w:hint="eastAsia"/>
              </w:rPr>
              <w:t>用户唯一标识</w:t>
            </w:r>
          </w:p>
        </w:tc>
      </w:tr>
      <w:tr w:rsidR="00E62F33" w14:paraId="628C0466" w14:textId="77777777" w:rsidTr="00ED10DE">
        <w:tc>
          <w:tcPr>
            <w:tcW w:w="747" w:type="dxa"/>
          </w:tcPr>
          <w:p w14:paraId="548187C4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08424C23" w14:textId="463E98C3" w:rsidR="00E62F33" w:rsidRDefault="00E62F33" w:rsidP="00ED10DE">
            <w:r>
              <w:rPr>
                <w:rFonts w:hint="eastAsia"/>
              </w:rPr>
              <w:t>longitude</w:t>
            </w:r>
          </w:p>
        </w:tc>
        <w:tc>
          <w:tcPr>
            <w:tcW w:w="1134" w:type="dxa"/>
          </w:tcPr>
          <w:p w14:paraId="726F9DB3" w14:textId="30190BD1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F01C4B4" w14:textId="4BE73089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1E3FDCA" w14:textId="70236E77" w:rsidR="00E62F33" w:rsidRDefault="00E62F33" w:rsidP="00ED10DE">
            <w:r>
              <w:rPr>
                <w:rFonts w:hint="eastAsia"/>
              </w:rPr>
              <w:t>经度</w:t>
            </w:r>
          </w:p>
        </w:tc>
      </w:tr>
      <w:tr w:rsidR="00E62F33" w14:paraId="3EA8DDEF" w14:textId="77777777" w:rsidTr="00ED10DE">
        <w:tc>
          <w:tcPr>
            <w:tcW w:w="747" w:type="dxa"/>
          </w:tcPr>
          <w:p w14:paraId="3091AAFA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5F58FE34" w14:textId="51FD4C65" w:rsidR="00E62F33" w:rsidRDefault="00E62F33" w:rsidP="00ED10DE">
            <w:r>
              <w:t>latitude</w:t>
            </w:r>
          </w:p>
        </w:tc>
        <w:tc>
          <w:tcPr>
            <w:tcW w:w="1134" w:type="dxa"/>
          </w:tcPr>
          <w:p w14:paraId="741CF25F" w14:textId="517257FB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58B0C6B" w14:textId="2AA615D8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268198C" w14:textId="7974CAAC" w:rsidR="00E62F33" w:rsidRDefault="00E62F33" w:rsidP="00ED10DE">
            <w:r>
              <w:t>纬度</w:t>
            </w:r>
          </w:p>
        </w:tc>
      </w:tr>
      <w:tr w:rsidR="00E62F33" w14:paraId="08BEF35E" w14:textId="77777777" w:rsidTr="00ED10DE">
        <w:tc>
          <w:tcPr>
            <w:tcW w:w="747" w:type="dxa"/>
          </w:tcPr>
          <w:p w14:paraId="6F56FE00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775B4094" w14:textId="4463C285" w:rsidR="00E62F33" w:rsidRDefault="00E62F33" w:rsidP="00ED10DE">
            <w:r>
              <w:t>speed</w:t>
            </w:r>
          </w:p>
        </w:tc>
        <w:tc>
          <w:tcPr>
            <w:tcW w:w="1134" w:type="dxa"/>
          </w:tcPr>
          <w:p w14:paraId="02C97444" w14:textId="098B452F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57E09FB" w14:textId="3EE9D4B8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F519B48" w14:textId="4D2E5CAF" w:rsidR="00E62F33" w:rsidRDefault="00E62F33" w:rsidP="00ED10DE">
            <w:r>
              <w:t>速度（默认值为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</w:tr>
      <w:tr w:rsidR="00E62F33" w14:paraId="149641AE" w14:textId="77777777" w:rsidTr="00ED10DE">
        <w:tc>
          <w:tcPr>
            <w:tcW w:w="747" w:type="dxa"/>
          </w:tcPr>
          <w:p w14:paraId="40E452AB" w14:textId="785A0580" w:rsidR="00E62F33" w:rsidRDefault="00E62F33" w:rsidP="00ED10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12443427" w14:textId="1BEB35F3" w:rsidR="00E62F33" w:rsidRDefault="00E62F33" w:rsidP="00ED10DE">
            <w:r>
              <w:rPr>
                <w:rFonts w:hint="eastAsia"/>
              </w:rPr>
              <w:t>direction</w:t>
            </w:r>
          </w:p>
        </w:tc>
        <w:tc>
          <w:tcPr>
            <w:tcW w:w="1134" w:type="dxa"/>
          </w:tcPr>
          <w:p w14:paraId="5D918153" w14:textId="0BE35071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21B4018" w14:textId="2A91C1F7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A76A49F" w14:textId="39291541" w:rsidR="00E62F33" w:rsidRDefault="00E62F33" w:rsidP="00ED10DE">
            <w:r>
              <w:rPr>
                <w:rFonts w:hint="eastAsia"/>
              </w:rPr>
              <w:t>方向</w:t>
            </w:r>
            <w:r>
              <w:t>（默认值为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</w:tr>
      <w:tr w:rsidR="00E62F33" w14:paraId="43059832" w14:textId="77777777" w:rsidTr="00ED10DE">
        <w:tc>
          <w:tcPr>
            <w:tcW w:w="747" w:type="dxa"/>
          </w:tcPr>
          <w:p w14:paraId="1718A1A4" w14:textId="3091FFDA" w:rsidR="00E62F33" w:rsidRDefault="00E62F33" w:rsidP="00ED10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26FDDDAE" w14:textId="0905C6D3" w:rsidR="00E62F33" w:rsidRDefault="00E62F33" w:rsidP="00ED10DE"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742E3287" w14:textId="42AFB9D4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B554879" w14:textId="6A78E1B7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1CA254C" w14:textId="44731C34" w:rsidR="00E62F33" w:rsidRDefault="00E62F33" w:rsidP="00ED10DE">
            <w:r>
              <w:rPr>
                <w:rFonts w:hint="eastAsia"/>
              </w:rPr>
              <w:t>定位时间</w:t>
            </w:r>
          </w:p>
        </w:tc>
      </w:tr>
    </w:tbl>
    <w:p w14:paraId="208B23A9" w14:textId="77777777" w:rsidR="00F10171" w:rsidRDefault="00F10171" w:rsidP="00F10171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F10171" w14:paraId="18A04F1B" w14:textId="77777777" w:rsidTr="00ED10DE">
        <w:tc>
          <w:tcPr>
            <w:tcW w:w="692" w:type="dxa"/>
          </w:tcPr>
          <w:p w14:paraId="14E3BAF3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7F87CAB9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1779223B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1D22F10D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0863B5D" w14:textId="77777777" w:rsidR="00F10171" w:rsidRDefault="00F10171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40E6A" w14:paraId="68EBBE35" w14:textId="77777777" w:rsidTr="00ED10DE">
        <w:tc>
          <w:tcPr>
            <w:tcW w:w="692" w:type="dxa"/>
          </w:tcPr>
          <w:p w14:paraId="59077CFF" w14:textId="448776CB" w:rsidR="00240E6A" w:rsidRDefault="00240E6A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0F5339B3" w14:textId="3F5C9122" w:rsidR="00240E6A" w:rsidRDefault="00240E6A" w:rsidP="00ED10DE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06D9538F" w14:textId="5DE447A1" w:rsidR="00240E6A" w:rsidRDefault="00240E6A" w:rsidP="00ED10DE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5A674C05" w14:textId="316FD4FA" w:rsidR="00240E6A" w:rsidRDefault="00240E6A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7DC4910" w14:textId="001A6F05" w:rsidR="00240E6A" w:rsidRDefault="00240E6A" w:rsidP="00ED10DE">
            <w:r>
              <w:rPr>
                <w:rFonts w:hint="eastAsia"/>
              </w:rPr>
              <w:t>返回结果</w:t>
            </w:r>
          </w:p>
        </w:tc>
      </w:tr>
      <w:tr w:rsidR="00240E6A" w14:paraId="606B5F45" w14:textId="77777777" w:rsidTr="00ED10DE">
        <w:tc>
          <w:tcPr>
            <w:tcW w:w="692" w:type="dxa"/>
          </w:tcPr>
          <w:p w14:paraId="36ECD776" w14:textId="57598193" w:rsidR="00240E6A" w:rsidRDefault="00240E6A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3712AC66" w14:textId="0DFD9AFD" w:rsidR="00240E6A" w:rsidRDefault="00240E6A" w:rsidP="00ED10DE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626C996C" w14:textId="1ED2E129" w:rsidR="00240E6A" w:rsidRDefault="00240E6A" w:rsidP="00ED10DE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7B46B24D" w14:textId="0473187C" w:rsidR="00240E6A" w:rsidRDefault="00240E6A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2332DA8" w14:textId="3B7C7F7F" w:rsidR="00240E6A" w:rsidRDefault="00240E6A" w:rsidP="00ED10DE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6925F161" w14:textId="77777777" w:rsidR="00F10171" w:rsidRDefault="00F10171" w:rsidP="00F10171"/>
    <w:p w14:paraId="7FC3228A" w14:textId="77777777" w:rsidR="00F10171" w:rsidRDefault="00F10171" w:rsidP="00914B3B"/>
    <w:p w14:paraId="7C110363" w14:textId="77777777" w:rsidR="00F10171" w:rsidRDefault="00F10171" w:rsidP="00914B3B"/>
    <w:p w14:paraId="4C227BD5" w14:textId="7F06D662" w:rsidR="007F57D6" w:rsidRDefault="002426C8" w:rsidP="007F57D6">
      <w:pPr>
        <w:pStyle w:val="4"/>
      </w:pPr>
      <w:r>
        <w:rPr>
          <w:rFonts w:hint="eastAsia"/>
        </w:rPr>
        <w:t>位置调度接口</w:t>
      </w:r>
    </w:p>
    <w:p w14:paraId="4F9BFA15" w14:textId="77777777" w:rsidR="00E30888" w:rsidRDefault="00E30888" w:rsidP="00E30888">
      <w:r>
        <w:rPr>
          <w:rFonts w:hint="eastAsia"/>
        </w:rPr>
        <w:t>接口列表：</w:t>
      </w:r>
    </w:p>
    <w:tbl>
      <w:tblPr>
        <w:tblStyle w:val="aa"/>
        <w:tblW w:w="7617" w:type="dxa"/>
        <w:tblLayout w:type="fixed"/>
        <w:tblLook w:val="04A0" w:firstRow="1" w:lastRow="0" w:firstColumn="1" w:lastColumn="0" w:noHBand="0" w:noVBand="1"/>
      </w:tblPr>
      <w:tblGrid>
        <w:gridCol w:w="427"/>
        <w:gridCol w:w="1524"/>
        <w:gridCol w:w="3812"/>
        <w:gridCol w:w="1854"/>
      </w:tblGrid>
      <w:tr w:rsidR="00E30888" w14:paraId="01A2709F" w14:textId="77777777" w:rsidTr="00966E17">
        <w:tc>
          <w:tcPr>
            <w:tcW w:w="427" w:type="dxa"/>
          </w:tcPr>
          <w:p w14:paraId="2DD5C81A" w14:textId="77777777" w:rsidR="00E30888" w:rsidRDefault="00E308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24" w:type="dxa"/>
          </w:tcPr>
          <w:p w14:paraId="7D6A6A6E" w14:textId="77777777" w:rsidR="00E30888" w:rsidRDefault="00E308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3812" w:type="dxa"/>
          </w:tcPr>
          <w:p w14:paraId="7681E7C2" w14:textId="77777777" w:rsidR="00E30888" w:rsidRDefault="00E308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1854" w:type="dxa"/>
          </w:tcPr>
          <w:p w14:paraId="70A4E998" w14:textId="77777777" w:rsidR="00E30888" w:rsidRDefault="00E30888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30888" w14:paraId="0AD66865" w14:textId="77777777" w:rsidTr="00966E17">
        <w:tc>
          <w:tcPr>
            <w:tcW w:w="427" w:type="dxa"/>
          </w:tcPr>
          <w:p w14:paraId="4FC735BD" w14:textId="77777777" w:rsidR="00E30888" w:rsidRDefault="00E30888" w:rsidP="00966E17">
            <w:r>
              <w:rPr>
                <w:rFonts w:hint="eastAsia"/>
              </w:rPr>
              <w:t>1</w:t>
            </w:r>
          </w:p>
        </w:tc>
        <w:tc>
          <w:tcPr>
            <w:tcW w:w="1524" w:type="dxa"/>
            <w:vMerge w:val="restart"/>
            <w:vAlign w:val="center"/>
          </w:tcPr>
          <w:p w14:paraId="2865736C" w14:textId="2C7B313E" w:rsidR="00E30888" w:rsidRDefault="00E30888" w:rsidP="00966E17">
            <w:pPr>
              <w:jc w:val="center"/>
            </w:pPr>
            <w:r>
              <w:rPr>
                <w:rFonts w:hint="eastAsia"/>
              </w:rPr>
              <w:t>位置调度</w:t>
            </w:r>
          </w:p>
        </w:tc>
        <w:tc>
          <w:tcPr>
            <w:tcW w:w="3812" w:type="dxa"/>
          </w:tcPr>
          <w:p w14:paraId="5709BA6B" w14:textId="2DE2D0BC" w:rsidR="00E30888" w:rsidRDefault="00E30888" w:rsidP="00966E17">
            <w:r>
              <w:t>位置调度下发</w:t>
            </w:r>
          </w:p>
        </w:tc>
        <w:tc>
          <w:tcPr>
            <w:tcW w:w="1854" w:type="dxa"/>
          </w:tcPr>
          <w:p w14:paraId="2B417FF3" w14:textId="23D34C8B" w:rsidR="00E30888" w:rsidRDefault="00BF0CA2" w:rsidP="00966E17">
            <w:r>
              <w:rPr>
                <w:rFonts w:hint="eastAsia"/>
              </w:rPr>
              <w:t>统一通信开发</w:t>
            </w:r>
          </w:p>
        </w:tc>
      </w:tr>
      <w:tr w:rsidR="00E30888" w14:paraId="5CC4C50F" w14:textId="77777777" w:rsidTr="00BF0CA2">
        <w:tc>
          <w:tcPr>
            <w:tcW w:w="427" w:type="dxa"/>
          </w:tcPr>
          <w:p w14:paraId="5E6F995F" w14:textId="77777777" w:rsidR="00E30888" w:rsidRDefault="00E30888" w:rsidP="00966E17">
            <w:r>
              <w:rPr>
                <w:rFonts w:hint="eastAsia"/>
              </w:rPr>
              <w:t>2</w:t>
            </w:r>
          </w:p>
        </w:tc>
        <w:tc>
          <w:tcPr>
            <w:tcW w:w="1524" w:type="dxa"/>
            <w:vMerge/>
          </w:tcPr>
          <w:p w14:paraId="7A5BB191" w14:textId="77777777" w:rsidR="00E30888" w:rsidRDefault="00E30888" w:rsidP="00966E17"/>
        </w:tc>
        <w:tc>
          <w:tcPr>
            <w:tcW w:w="3812" w:type="dxa"/>
          </w:tcPr>
          <w:p w14:paraId="2AB802A2" w14:textId="319E5993" w:rsidR="00E30888" w:rsidRDefault="00F954BF" w:rsidP="00966E17">
            <w:r>
              <w:t>位置调度反馈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14:paraId="7049DD89" w14:textId="7E8C5A7F" w:rsidR="00E30888" w:rsidRDefault="00BF0CA2" w:rsidP="00966E17">
            <w:r>
              <w:rPr>
                <w:rFonts w:hint="eastAsia"/>
                <w:color w:val="000000" w:themeColor="text1"/>
              </w:rPr>
              <w:t>汇智开发</w:t>
            </w:r>
          </w:p>
        </w:tc>
      </w:tr>
    </w:tbl>
    <w:p w14:paraId="03C8A6B2" w14:textId="77777777" w:rsidR="00E30888" w:rsidRPr="007519CA" w:rsidRDefault="00E30888" w:rsidP="00E30888"/>
    <w:p w14:paraId="02028F2C" w14:textId="77777777" w:rsidR="00E30888" w:rsidRDefault="00E30888" w:rsidP="00E30888">
      <w:r>
        <w:rPr>
          <w:rFonts w:hint="eastAsia"/>
        </w:rPr>
        <w:t>业务流程</w:t>
      </w:r>
    </w:p>
    <w:p w14:paraId="044488C3" w14:textId="705EB39D" w:rsidR="00846227" w:rsidRDefault="00846227" w:rsidP="00E30888">
      <w:r>
        <w:object w:dxaOrig="8658" w:dyaOrig="2170" w14:anchorId="543F5522">
          <v:shape id="_x0000_i1029" type="#_x0000_t75" style="width:432.7pt;height:108pt" o:ole="">
            <v:imagedata r:id="rId17" o:title=""/>
          </v:shape>
          <o:OLEObject Type="Embed" ProgID="Visio.Drawing.11" ShapeID="_x0000_i1029" DrawAspect="Content" ObjectID="_1557412688" r:id="rId19"/>
        </w:object>
      </w:r>
    </w:p>
    <w:p w14:paraId="75AD13FD" w14:textId="77777777" w:rsidR="00E30888" w:rsidRPr="00A25552" w:rsidRDefault="00E30888" w:rsidP="00E30888">
      <w:r>
        <w:rPr>
          <w:rFonts w:hint="eastAsia"/>
        </w:rPr>
        <w:t>业务流程说明</w:t>
      </w:r>
    </w:p>
    <w:p w14:paraId="0BE4C7E6" w14:textId="77777777" w:rsidR="00E30888" w:rsidRDefault="00E30888" w:rsidP="00E30888"/>
    <w:p w14:paraId="57CFFCAB" w14:textId="77777777" w:rsidR="00E30888" w:rsidRPr="00E30888" w:rsidRDefault="00E30888" w:rsidP="00E30888"/>
    <w:p w14:paraId="3BB1D4FA" w14:textId="0A7E5D72" w:rsidR="0027172E" w:rsidRPr="0027172E" w:rsidRDefault="007F57D6" w:rsidP="0027172E">
      <w:pPr>
        <w:pStyle w:val="5"/>
      </w:pPr>
      <w:r>
        <w:t>位置调度</w:t>
      </w:r>
      <w:r w:rsidR="00E30888">
        <w:t>下发</w:t>
      </w:r>
    </w:p>
    <w:p w14:paraId="5643DE9F" w14:textId="77777777" w:rsidR="005B0CEB" w:rsidRDefault="007F57D6" w:rsidP="007F57D6">
      <w:r>
        <w:rPr>
          <w:rFonts w:hint="eastAsia"/>
        </w:rPr>
        <w:t>调用方式参考：</w:t>
      </w:r>
    </w:p>
    <w:p w14:paraId="2D6409E0" w14:textId="1348D696" w:rsidR="007F57D6" w:rsidRDefault="005B0CEB" w:rsidP="007F57D6">
      <w:r w:rsidRPr="005B0CEB">
        <w:t>https://</w:t>
      </w:r>
      <w:r>
        <w:rPr>
          <w:rFonts w:hint="eastAsia"/>
        </w:rPr>
        <w:t>61.182.226.42</w:t>
      </w:r>
      <w:r w:rsidRPr="005B0CEB">
        <w:t>:</w:t>
      </w:r>
      <w:r>
        <w:rPr>
          <w:rFonts w:hint="eastAsia"/>
        </w:rPr>
        <w:t>2</w:t>
      </w:r>
      <w:r w:rsidRPr="005B0CEB">
        <w:t>9091/plugins/messagedelivery/messagedelivery?method=</w:t>
      </w:r>
      <w:r w:rsidR="00F833FB" w:rsidRPr="00F833FB">
        <w:t>userDispatch</w:t>
      </w:r>
      <w:r w:rsidRPr="005B0CEB">
        <w:t>&amp;secret=harris</w:t>
      </w:r>
    </w:p>
    <w:p w14:paraId="71DB9E01" w14:textId="77777777" w:rsidR="007F57D6" w:rsidRDefault="007F57D6" w:rsidP="007F57D6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7F57D6" w14:paraId="668F47D3" w14:textId="77777777" w:rsidTr="00ED10DE">
        <w:tc>
          <w:tcPr>
            <w:tcW w:w="675" w:type="dxa"/>
          </w:tcPr>
          <w:p w14:paraId="11497F15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4B9CFFB3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610A6345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D6" w14:paraId="2CE89E4C" w14:textId="77777777" w:rsidTr="00ED10DE">
        <w:tc>
          <w:tcPr>
            <w:tcW w:w="675" w:type="dxa"/>
          </w:tcPr>
          <w:p w14:paraId="21C349DD" w14:textId="77777777" w:rsidR="007F57D6" w:rsidRDefault="007F57D6" w:rsidP="00ED10DE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5BF55F74" w14:textId="19A991C2" w:rsidR="007F57D6" w:rsidRDefault="00BD4158" w:rsidP="00ED10DE">
            <w:proofErr w:type="spellStart"/>
            <w:r>
              <w:rPr>
                <w:rFonts w:hint="eastAsia"/>
              </w:rPr>
              <w:t>userD</w:t>
            </w:r>
            <w:r w:rsidR="006802EE">
              <w:rPr>
                <w:rFonts w:hint="eastAsia"/>
              </w:rPr>
              <w:t>ispatch</w:t>
            </w:r>
            <w:proofErr w:type="spellEnd"/>
          </w:p>
        </w:tc>
        <w:tc>
          <w:tcPr>
            <w:tcW w:w="5620" w:type="dxa"/>
          </w:tcPr>
          <w:p w14:paraId="6F5BB982" w14:textId="77777777" w:rsidR="007F57D6" w:rsidRDefault="007F57D6" w:rsidP="00ED10DE">
            <w:r>
              <w:rPr>
                <w:rFonts w:hint="eastAsia"/>
              </w:rPr>
              <w:t>返回</w:t>
            </w:r>
          </w:p>
        </w:tc>
      </w:tr>
    </w:tbl>
    <w:p w14:paraId="730D9D00" w14:textId="77777777" w:rsidR="007F57D6" w:rsidRDefault="007F57D6" w:rsidP="007F57D6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7F57D6" w14:paraId="36083165" w14:textId="77777777" w:rsidTr="00ED10DE">
        <w:tc>
          <w:tcPr>
            <w:tcW w:w="747" w:type="dxa"/>
          </w:tcPr>
          <w:p w14:paraId="6C4D0F92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635B3691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3D49537C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41148AB9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4C1AAA68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7F57D6" w14:paraId="254DD050" w14:textId="77777777" w:rsidTr="00ED10DE">
        <w:tc>
          <w:tcPr>
            <w:tcW w:w="747" w:type="dxa"/>
          </w:tcPr>
          <w:p w14:paraId="735BD2D2" w14:textId="77777777" w:rsidR="007F57D6" w:rsidRDefault="007F57D6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24B3A80B" w14:textId="74DD1ACA" w:rsidR="007F57D6" w:rsidRDefault="000F5FBD" w:rsidP="00ED10DE">
            <w:proofErr w:type="spellStart"/>
            <w:r>
              <w:t>user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1134" w:type="dxa"/>
          </w:tcPr>
          <w:p w14:paraId="1B427B1A" w14:textId="5322A1E9" w:rsidR="007F57D6" w:rsidRDefault="00B44F34" w:rsidP="00ED10DE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60794466" w14:textId="77777777" w:rsidR="007F57D6" w:rsidRDefault="007F57D6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741E07D" w14:textId="6AD671A7" w:rsidR="007F57D6" w:rsidRDefault="0003562B" w:rsidP="00ED10DE">
            <w:r>
              <w:rPr>
                <w:rFonts w:hint="eastAsia"/>
              </w:rPr>
              <w:t>用户唯一标识列表</w:t>
            </w:r>
          </w:p>
        </w:tc>
      </w:tr>
      <w:tr w:rsidR="007F57D6" w14:paraId="0AFDEF6D" w14:textId="77777777" w:rsidTr="00ED10DE">
        <w:tc>
          <w:tcPr>
            <w:tcW w:w="747" w:type="dxa"/>
          </w:tcPr>
          <w:p w14:paraId="353D49AE" w14:textId="77777777" w:rsidR="007F57D6" w:rsidRDefault="007F57D6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0B407008" w14:textId="39ADB56E" w:rsidR="007F57D6" w:rsidRDefault="006802EE" w:rsidP="00ED10DE">
            <w:r>
              <w:rPr>
                <w:rFonts w:hint="eastAsia"/>
              </w:rPr>
              <w:t>longitude</w:t>
            </w:r>
          </w:p>
        </w:tc>
        <w:tc>
          <w:tcPr>
            <w:tcW w:w="1134" w:type="dxa"/>
          </w:tcPr>
          <w:p w14:paraId="421691E3" w14:textId="77777777" w:rsidR="007F57D6" w:rsidRDefault="007F57D6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6E78708" w14:textId="44749BDE" w:rsidR="007F57D6" w:rsidRDefault="008A6AF0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B342862" w14:textId="6629CAB8" w:rsidR="007F57D6" w:rsidRDefault="00F1728B" w:rsidP="00ED10DE">
            <w:r>
              <w:rPr>
                <w:rFonts w:hint="eastAsia"/>
              </w:rPr>
              <w:t>经度</w:t>
            </w:r>
          </w:p>
        </w:tc>
      </w:tr>
      <w:tr w:rsidR="008A6AF0" w14:paraId="01B6C629" w14:textId="77777777" w:rsidTr="00ED10DE">
        <w:tc>
          <w:tcPr>
            <w:tcW w:w="747" w:type="dxa"/>
          </w:tcPr>
          <w:p w14:paraId="4AD6E870" w14:textId="77777777" w:rsidR="008A6AF0" w:rsidRDefault="008A6AF0" w:rsidP="00ED10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319FE13D" w14:textId="25410C7C" w:rsidR="008A6AF0" w:rsidRDefault="008A6AF0" w:rsidP="00ED10DE">
            <w:r>
              <w:rPr>
                <w:rFonts w:hint="eastAsia"/>
              </w:rPr>
              <w:t>latitude</w:t>
            </w:r>
          </w:p>
        </w:tc>
        <w:tc>
          <w:tcPr>
            <w:tcW w:w="1134" w:type="dxa"/>
          </w:tcPr>
          <w:p w14:paraId="5D909EC0" w14:textId="6870B49B" w:rsidR="008A6AF0" w:rsidRDefault="008A6AF0" w:rsidP="00ED10DE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027116E" w14:textId="77777777" w:rsidR="008A6AF0" w:rsidRDefault="008A6AF0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5D46F18" w14:textId="1EEF1986" w:rsidR="008A6AF0" w:rsidRDefault="00F1728B" w:rsidP="00ED10DE">
            <w:r>
              <w:rPr>
                <w:rFonts w:hint="eastAsia"/>
              </w:rPr>
              <w:t>纬度</w:t>
            </w:r>
          </w:p>
        </w:tc>
      </w:tr>
      <w:tr w:rsidR="00CE3701" w14:paraId="3BA5B2B2" w14:textId="77777777" w:rsidTr="00ED10DE">
        <w:tc>
          <w:tcPr>
            <w:tcW w:w="747" w:type="dxa"/>
          </w:tcPr>
          <w:p w14:paraId="5BDCCF96" w14:textId="77777777" w:rsidR="00CE3701" w:rsidRDefault="00CE3701" w:rsidP="00ED10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41148C47" w14:textId="3D3D2833" w:rsidR="00CE3701" w:rsidRDefault="00CE3701" w:rsidP="00ED10DE"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14:paraId="4C566805" w14:textId="55E8800F" w:rsidR="00CE3701" w:rsidRDefault="00CE3701" w:rsidP="00ED10DE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9E154B2" w14:textId="7B83E867" w:rsidR="00CE3701" w:rsidRDefault="00CE3701" w:rsidP="00ED10DE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47AF214" w14:textId="798567BF" w:rsidR="00CE3701" w:rsidRDefault="00F1728B" w:rsidP="00ED10DE">
            <w:r>
              <w:rPr>
                <w:rFonts w:hint="eastAsia"/>
              </w:rPr>
              <w:t>标注内容</w:t>
            </w:r>
          </w:p>
        </w:tc>
      </w:tr>
      <w:tr w:rsidR="00CE3701" w14:paraId="36922EFD" w14:textId="77777777" w:rsidTr="00ED10DE">
        <w:tc>
          <w:tcPr>
            <w:tcW w:w="747" w:type="dxa"/>
          </w:tcPr>
          <w:p w14:paraId="5140D298" w14:textId="488C5FC6" w:rsidR="00CE3701" w:rsidRDefault="00CE3701" w:rsidP="00ED10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3EDBF0C1" w14:textId="212172C8" w:rsidR="00CE3701" w:rsidRDefault="00CE3701" w:rsidP="00ED10DE">
            <w:proofErr w:type="spellStart"/>
            <w:r>
              <w:rPr>
                <w:rFonts w:hint="eastAsia"/>
              </w:rPr>
              <w:t>senderId</w:t>
            </w:r>
            <w:proofErr w:type="spellEnd"/>
          </w:p>
        </w:tc>
        <w:tc>
          <w:tcPr>
            <w:tcW w:w="1134" w:type="dxa"/>
          </w:tcPr>
          <w:p w14:paraId="16AFE64C" w14:textId="5385A188" w:rsidR="00CE3701" w:rsidRDefault="00CE3701" w:rsidP="00ED10DE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5229E57" w14:textId="0E77BB72" w:rsidR="00CE3701" w:rsidRDefault="00CE3701" w:rsidP="00ED10DE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C215A4E" w14:textId="1B7D1103" w:rsidR="00CE3701" w:rsidRDefault="00F1728B" w:rsidP="00ED10DE">
            <w:r>
              <w:rPr>
                <w:rFonts w:hint="eastAsia"/>
              </w:rPr>
              <w:t>发送者唯一标识</w:t>
            </w:r>
          </w:p>
        </w:tc>
      </w:tr>
      <w:tr w:rsidR="00CE3701" w14:paraId="18C0E199" w14:textId="77777777" w:rsidTr="00ED10DE">
        <w:tc>
          <w:tcPr>
            <w:tcW w:w="747" w:type="dxa"/>
          </w:tcPr>
          <w:p w14:paraId="253A1DA2" w14:textId="4C431DC0" w:rsidR="00CE3701" w:rsidRDefault="00CE3701" w:rsidP="00ED10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418F984F" w14:textId="3A9B75F2" w:rsidR="00CE3701" w:rsidRDefault="00CE3701" w:rsidP="00ED10DE">
            <w:proofErr w:type="spellStart"/>
            <w:r>
              <w:rPr>
                <w:rFonts w:hint="eastAsia"/>
              </w:rPr>
              <w:t>senderName</w:t>
            </w:r>
            <w:proofErr w:type="spellEnd"/>
          </w:p>
        </w:tc>
        <w:tc>
          <w:tcPr>
            <w:tcW w:w="1134" w:type="dxa"/>
          </w:tcPr>
          <w:p w14:paraId="3CD2DAFA" w14:textId="4892AF54" w:rsidR="00CE3701" w:rsidRDefault="00CE3701" w:rsidP="00ED10DE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0277F38" w14:textId="109D8C0F" w:rsidR="00CE3701" w:rsidRDefault="00CE3701" w:rsidP="00ED10DE">
            <w:del w:id="55" w:author="li chuan" w:date="2017-05-08T09:29:00Z">
              <w:r w:rsidRPr="006E3F5A" w:rsidDel="009D2C4E">
                <w:rPr>
                  <w:rFonts w:hint="eastAsia"/>
                </w:rPr>
                <w:delText>M</w:delText>
              </w:r>
            </w:del>
            <w:ins w:id="56" w:author="li chuan" w:date="2017-05-08T09:29:00Z">
              <w:r w:rsidR="009D2C4E">
                <w:rPr>
                  <w:rFonts w:hint="eastAsia"/>
                </w:rPr>
                <w:t>O</w:t>
              </w:r>
            </w:ins>
          </w:p>
        </w:tc>
        <w:tc>
          <w:tcPr>
            <w:tcW w:w="3686" w:type="dxa"/>
          </w:tcPr>
          <w:p w14:paraId="06482505" w14:textId="3254DA80" w:rsidR="00CE3701" w:rsidRDefault="00F1728B" w:rsidP="00ED10DE">
            <w:r>
              <w:rPr>
                <w:rFonts w:hint="eastAsia"/>
              </w:rPr>
              <w:t>发送者名称</w:t>
            </w:r>
          </w:p>
        </w:tc>
      </w:tr>
    </w:tbl>
    <w:p w14:paraId="5EC530CD" w14:textId="77777777" w:rsidR="007F57D6" w:rsidRDefault="007F57D6" w:rsidP="007F57D6">
      <w:pPr>
        <w:pStyle w:val="6"/>
      </w:pPr>
      <w:r>
        <w:rPr>
          <w:rFonts w:hint="eastAsia"/>
        </w:rPr>
        <w:lastRenderedPageBreak/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7F57D6" w14:paraId="0FD59577" w14:textId="77777777" w:rsidTr="00ED10DE">
        <w:tc>
          <w:tcPr>
            <w:tcW w:w="692" w:type="dxa"/>
          </w:tcPr>
          <w:p w14:paraId="4DEE1604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41CF86B9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517036EE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58F82C7D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43CFA40E" w14:textId="77777777" w:rsidR="007F57D6" w:rsidRDefault="007F57D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B4BFC" w14:paraId="7028635A" w14:textId="77777777" w:rsidTr="00ED10DE">
        <w:tc>
          <w:tcPr>
            <w:tcW w:w="692" w:type="dxa"/>
          </w:tcPr>
          <w:p w14:paraId="0FD3AAAF" w14:textId="43F60F6E" w:rsidR="002B4BFC" w:rsidRDefault="002B4BFC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4647B4BF" w14:textId="039F8A34" w:rsidR="002B4BFC" w:rsidRDefault="002B4BFC" w:rsidP="00ED10DE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47EDCD91" w14:textId="133809E4" w:rsidR="002B4BFC" w:rsidRDefault="002B4BFC" w:rsidP="00ED10DE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08F406C6" w14:textId="20C7CA32" w:rsidR="002B4BFC" w:rsidRDefault="002B4BFC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14B49E44" w14:textId="64564586" w:rsidR="002B4BFC" w:rsidRDefault="002B4BFC" w:rsidP="00ED10DE">
            <w:r>
              <w:rPr>
                <w:rFonts w:hint="eastAsia"/>
              </w:rPr>
              <w:t>返回结果</w:t>
            </w:r>
          </w:p>
        </w:tc>
      </w:tr>
      <w:tr w:rsidR="002B4BFC" w14:paraId="1929DAA3" w14:textId="77777777" w:rsidTr="00ED10DE">
        <w:tc>
          <w:tcPr>
            <w:tcW w:w="692" w:type="dxa"/>
          </w:tcPr>
          <w:p w14:paraId="58786CEE" w14:textId="4F688859" w:rsidR="002B4BFC" w:rsidRDefault="002B4BFC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1EF7BC42" w14:textId="5362AAF8" w:rsidR="002B4BFC" w:rsidRDefault="002B4BFC" w:rsidP="00ED10DE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20FDE2A1" w14:textId="0D2F05DD" w:rsidR="002B4BFC" w:rsidRDefault="002B4BFC" w:rsidP="00ED10DE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46EC0C3C" w14:textId="14D5547A" w:rsidR="002B4BFC" w:rsidRDefault="002B4BFC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89E3A27" w14:textId="0FE3A5AD" w:rsidR="002B4BFC" w:rsidRDefault="002B4BFC" w:rsidP="00ED10DE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34D1A47C" w14:textId="77777777" w:rsidR="007F57D6" w:rsidRDefault="007F57D6" w:rsidP="007F57D6"/>
    <w:p w14:paraId="278386CF" w14:textId="4E02143C" w:rsidR="000808E6" w:rsidRDefault="000808E6" w:rsidP="000808E6">
      <w:pPr>
        <w:pStyle w:val="5"/>
      </w:pPr>
      <w:r>
        <w:t>位置调度反馈</w:t>
      </w:r>
    </w:p>
    <w:p w14:paraId="7BD78325" w14:textId="77777777" w:rsidR="000808E6" w:rsidRPr="0027172E" w:rsidRDefault="000808E6" w:rsidP="000808E6"/>
    <w:p w14:paraId="2DF6D9D6" w14:textId="5689B375" w:rsidR="000808E6" w:rsidRDefault="000808E6" w:rsidP="000808E6">
      <w:r>
        <w:rPr>
          <w:rFonts w:hint="eastAsia"/>
        </w:rPr>
        <w:t>调用方式参考：</w:t>
      </w:r>
    </w:p>
    <w:p w14:paraId="17013956" w14:textId="282D949A" w:rsidR="00AB031A" w:rsidRPr="00AB031A" w:rsidRDefault="00AB031A" w:rsidP="000808E6">
      <w:r>
        <w:rPr>
          <w:rFonts w:hint="eastAsia"/>
        </w:rPr>
        <w:t>http</w:t>
      </w:r>
      <w:r w:rsidR="00187F82">
        <w:rPr>
          <w:rFonts w:hint="eastAsia"/>
        </w:rPr>
        <w:t>s</w:t>
      </w:r>
      <w:r>
        <w:rPr>
          <w:rFonts w:hint="eastAsia"/>
        </w:rPr>
        <w:t>://127.0.0.1:</w:t>
      </w:r>
      <w:r w:rsidR="00187F82">
        <w:rPr>
          <w:rFonts w:hint="eastAsia"/>
        </w:rPr>
        <w:t>18443</w:t>
      </w:r>
      <w:r>
        <w:rPr>
          <w:rFonts w:hint="eastAsia"/>
        </w:rPr>
        <w:t>/wccp/wccp/mobileOutter.do?method=</w:t>
      </w:r>
      <w:r w:rsidRPr="00AB031A">
        <w:rPr>
          <w:rFonts w:hint="eastAsia"/>
        </w:rPr>
        <w:t xml:space="preserve"> </w:t>
      </w:r>
      <w:proofErr w:type="spellStart"/>
      <w:r>
        <w:rPr>
          <w:rFonts w:hint="eastAsia"/>
        </w:rPr>
        <w:t>userDispatchFeedback</w:t>
      </w:r>
      <w:proofErr w:type="spellEnd"/>
    </w:p>
    <w:p w14:paraId="720FAB60" w14:textId="77777777" w:rsidR="000808E6" w:rsidRDefault="000808E6" w:rsidP="000808E6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0808E6" w14:paraId="0544CFD0" w14:textId="77777777" w:rsidTr="00ED10DE">
        <w:tc>
          <w:tcPr>
            <w:tcW w:w="675" w:type="dxa"/>
          </w:tcPr>
          <w:p w14:paraId="5E2E6A66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35B4B3E1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70659CFF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08E6" w14:paraId="02ECA1B5" w14:textId="77777777" w:rsidTr="00ED10DE">
        <w:tc>
          <w:tcPr>
            <w:tcW w:w="675" w:type="dxa"/>
          </w:tcPr>
          <w:p w14:paraId="3BE504B4" w14:textId="77777777" w:rsidR="000808E6" w:rsidRDefault="000808E6" w:rsidP="00ED10DE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5BF23253" w14:textId="14704308" w:rsidR="000808E6" w:rsidRDefault="00995A20" w:rsidP="00ED10DE">
            <w:proofErr w:type="spellStart"/>
            <w:r>
              <w:rPr>
                <w:rFonts w:hint="eastAsia"/>
              </w:rPr>
              <w:t>userDispatchFeedback</w:t>
            </w:r>
            <w:proofErr w:type="spellEnd"/>
          </w:p>
        </w:tc>
        <w:tc>
          <w:tcPr>
            <w:tcW w:w="5620" w:type="dxa"/>
          </w:tcPr>
          <w:p w14:paraId="7581782F" w14:textId="77777777" w:rsidR="000808E6" w:rsidRDefault="000808E6" w:rsidP="00ED10DE">
            <w:r>
              <w:rPr>
                <w:rFonts w:hint="eastAsia"/>
              </w:rPr>
              <w:t>返回</w:t>
            </w:r>
          </w:p>
        </w:tc>
      </w:tr>
    </w:tbl>
    <w:p w14:paraId="4B044F2E" w14:textId="77777777" w:rsidR="000808E6" w:rsidRDefault="000808E6" w:rsidP="000808E6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0808E6" w14:paraId="6AD59220" w14:textId="77777777" w:rsidTr="00ED10DE">
        <w:tc>
          <w:tcPr>
            <w:tcW w:w="747" w:type="dxa"/>
          </w:tcPr>
          <w:p w14:paraId="7F5E7AEA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669E66BB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5D7FA35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29A6C123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7D4C152E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62F33" w14:paraId="05EE21F4" w14:textId="77777777" w:rsidTr="00ED10DE">
        <w:trPr>
          <w:ins w:id="57" w:author="huizhi" w:date="2017-05-17T15:16:00Z"/>
        </w:trPr>
        <w:tc>
          <w:tcPr>
            <w:tcW w:w="747" w:type="dxa"/>
          </w:tcPr>
          <w:p w14:paraId="5E903388" w14:textId="77777777" w:rsidR="00E62F33" w:rsidRDefault="00E62F33" w:rsidP="00ED10DE">
            <w:pPr>
              <w:jc w:val="center"/>
              <w:rPr>
                <w:ins w:id="58" w:author="huizhi" w:date="2017-05-17T15:16:00Z"/>
                <w:b/>
              </w:rPr>
            </w:pPr>
          </w:p>
        </w:tc>
        <w:tc>
          <w:tcPr>
            <w:tcW w:w="1629" w:type="dxa"/>
          </w:tcPr>
          <w:p w14:paraId="5D15DA5F" w14:textId="367FC685" w:rsidR="00E62F33" w:rsidRDefault="00E62F33">
            <w:pPr>
              <w:rPr>
                <w:ins w:id="59" w:author="huizhi" w:date="2017-05-17T15:16:00Z"/>
                <w:b/>
              </w:rPr>
              <w:pPrChange w:id="60" w:author="huizhi" w:date="2017-05-17T15:16:00Z">
                <w:pPr>
                  <w:jc w:val="center"/>
                </w:pPr>
              </w:pPrChange>
            </w:pPr>
            <w:proofErr w:type="spellStart"/>
            <w:ins w:id="61" w:author="huizhi" w:date="2017-05-17T15:16:00Z">
              <w:r>
                <w:rPr>
                  <w:rFonts w:hint="eastAsia"/>
                  <w:b/>
                </w:rPr>
                <w:t>ctoken</w:t>
              </w:r>
              <w:proofErr w:type="spellEnd"/>
            </w:ins>
          </w:p>
        </w:tc>
        <w:tc>
          <w:tcPr>
            <w:tcW w:w="1134" w:type="dxa"/>
          </w:tcPr>
          <w:p w14:paraId="2A6752EB" w14:textId="5EEFB7A7" w:rsidR="00E62F33" w:rsidRDefault="00E62F33" w:rsidP="00ED10DE">
            <w:pPr>
              <w:jc w:val="center"/>
              <w:rPr>
                <w:ins w:id="62" w:author="huizhi" w:date="2017-05-17T15:16:00Z"/>
                <w:b/>
              </w:rPr>
            </w:pPr>
            <w:ins w:id="63" w:author="huizhi" w:date="2017-05-17T15:16:00Z">
              <w:r>
                <w:rPr>
                  <w:rFonts w:hint="eastAsia"/>
                  <w:b/>
                </w:rPr>
                <w:t>String</w:t>
              </w:r>
            </w:ins>
          </w:p>
        </w:tc>
        <w:tc>
          <w:tcPr>
            <w:tcW w:w="1276" w:type="dxa"/>
          </w:tcPr>
          <w:p w14:paraId="58E4C422" w14:textId="2D656B9E" w:rsidR="00E62F33" w:rsidRDefault="00E62F33" w:rsidP="00ED10DE">
            <w:pPr>
              <w:jc w:val="center"/>
              <w:rPr>
                <w:ins w:id="64" w:author="huizhi" w:date="2017-05-17T15:16:00Z"/>
                <w:b/>
              </w:rPr>
            </w:pPr>
            <w:ins w:id="65" w:author="huizhi" w:date="2017-05-17T15:16:00Z">
              <w:r>
                <w:rPr>
                  <w:rFonts w:hint="eastAsia"/>
                  <w:b/>
                </w:rPr>
                <w:t>M</w:t>
              </w:r>
            </w:ins>
          </w:p>
        </w:tc>
        <w:tc>
          <w:tcPr>
            <w:tcW w:w="3686" w:type="dxa"/>
          </w:tcPr>
          <w:p w14:paraId="5B45201F" w14:textId="26DE6018" w:rsidR="00E62F33" w:rsidRDefault="00E62F33" w:rsidP="00ED10DE">
            <w:pPr>
              <w:jc w:val="center"/>
              <w:rPr>
                <w:ins w:id="66" w:author="huizhi" w:date="2017-05-17T15:16:00Z"/>
                <w:b/>
              </w:rPr>
            </w:pPr>
            <w:ins w:id="67" w:author="huizhi" w:date="2017-05-17T15:16:00Z">
              <w:r>
                <w:rPr>
                  <w:rFonts w:hint="eastAsia"/>
                  <w:b/>
                </w:rPr>
                <w:t>认证参数，值为：</w:t>
              </w:r>
              <w:r>
                <w:rPr>
                  <w:b/>
                </w:rPr>
                <w:t>059d0220f20e49678b4e</w:t>
              </w:r>
              <w:r w:rsidRPr="00377025">
                <w:rPr>
                  <w:b/>
                </w:rPr>
                <w:t>27b9626ea35a</w:t>
              </w:r>
            </w:ins>
          </w:p>
        </w:tc>
      </w:tr>
      <w:tr w:rsidR="00E62F33" w14:paraId="06E46CA5" w14:textId="77777777" w:rsidTr="00ED10DE">
        <w:tc>
          <w:tcPr>
            <w:tcW w:w="747" w:type="dxa"/>
          </w:tcPr>
          <w:p w14:paraId="1E53BE9A" w14:textId="77777777" w:rsidR="00E62F33" w:rsidRDefault="00E62F33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0DC3DFDB" w14:textId="4FD4803B" w:rsidR="00E62F33" w:rsidRDefault="00E62F33" w:rsidP="00ED10D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E6F9A18" w14:textId="77777777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A7753C7" w14:textId="77777777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ED5B098" w14:textId="7795DBE9" w:rsidR="00E62F33" w:rsidRDefault="00E62F33" w:rsidP="00ED10DE">
            <w:r>
              <w:rPr>
                <w:rFonts w:hint="eastAsia"/>
              </w:rPr>
              <w:t>用户唯一标识列表</w:t>
            </w:r>
          </w:p>
        </w:tc>
      </w:tr>
      <w:tr w:rsidR="00E62F33" w14:paraId="3B90DB82" w14:textId="77777777" w:rsidTr="00ED10DE">
        <w:tc>
          <w:tcPr>
            <w:tcW w:w="747" w:type="dxa"/>
          </w:tcPr>
          <w:p w14:paraId="4D6259F7" w14:textId="7564B38E" w:rsidR="00E62F33" w:rsidRDefault="00E62F33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5122295A" w14:textId="3F41D8AD" w:rsidR="00E62F33" w:rsidRDefault="00E62F33" w:rsidP="00ED10DE">
            <w:proofErr w:type="spellStart"/>
            <w:r>
              <w:rPr>
                <w:rFonts w:hint="eastAsia"/>
              </w:rPr>
              <w:t>receiveId</w:t>
            </w:r>
            <w:proofErr w:type="spellEnd"/>
          </w:p>
        </w:tc>
        <w:tc>
          <w:tcPr>
            <w:tcW w:w="1134" w:type="dxa"/>
          </w:tcPr>
          <w:p w14:paraId="26994C9F" w14:textId="22590AF9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21D2AF4" w14:textId="13327256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405BF84" w14:textId="44B8821F" w:rsidR="00E62F33" w:rsidRDefault="00E62F33" w:rsidP="00ED10DE">
            <w:r>
              <w:rPr>
                <w:rFonts w:hint="eastAsia"/>
              </w:rPr>
              <w:t>接收者唯一标识列表</w:t>
            </w:r>
          </w:p>
        </w:tc>
      </w:tr>
      <w:tr w:rsidR="00E62F33" w14:paraId="5EEDF63C" w14:textId="77777777" w:rsidTr="00ED10DE">
        <w:tc>
          <w:tcPr>
            <w:tcW w:w="747" w:type="dxa"/>
          </w:tcPr>
          <w:p w14:paraId="3E549ADD" w14:textId="334935B0" w:rsidR="00E62F33" w:rsidRDefault="00E62F33" w:rsidP="00ED10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4EC5DD2A" w14:textId="6A0C442B" w:rsidR="00E62F33" w:rsidRDefault="00E62F33" w:rsidP="00ED10DE">
            <w:proofErr w:type="spellStart"/>
            <w:r>
              <w:rPr>
                <w:rFonts w:hint="eastAsia"/>
              </w:rPr>
              <w:t>longtiude</w:t>
            </w:r>
            <w:proofErr w:type="spellEnd"/>
          </w:p>
        </w:tc>
        <w:tc>
          <w:tcPr>
            <w:tcW w:w="1134" w:type="dxa"/>
          </w:tcPr>
          <w:p w14:paraId="17C26CAD" w14:textId="1159018C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8CFE937" w14:textId="1E9D0318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B329794" w14:textId="01C2A50B" w:rsidR="00E62F33" w:rsidRDefault="00E62F33" w:rsidP="00ED10DE">
            <w:r>
              <w:rPr>
                <w:rFonts w:hint="eastAsia"/>
              </w:rPr>
              <w:t>经度</w:t>
            </w:r>
          </w:p>
        </w:tc>
      </w:tr>
      <w:tr w:rsidR="00E62F33" w14:paraId="75E0C529" w14:textId="77777777" w:rsidTr="00ED10DE">
        <w:tc>
          <w:tcPr>
            <w:tcW w:w="747" w:type="dxa"/>
          </w:tcPr>
          <w:p w14:paraId="7D4DA367" w14:textId="1A9D7862" w:rsidR="00E62F33" w:rsidRDefault="00E62F33" w:rsidP="00ED10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2682A31A" w14:textId="4AF8B19A" w:rsidR="00E62F33" w:rsidRDefault="00E62F33" w:rsidP="00ED10DE">
            <w:r>
              <w:rPr>
                <w:rFonts w:hint="eastAsia"/>
              </w:rPr>
              <w:t>latitude</w:t>
            </w:r>
          </w:p>
        </w:tc>
        <w:tc>
          <w:tcPr>
            <w:tcW w:w="1134" w:type="dxa"/>
          </w:tcPr>
          <w:p w14:paraId="7CB7D982" w14:textId="088C8225" w:rsidR="00E62F33" w:rsidRDefault="00E62F33" w:rsidP="00ED10DE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42051DB" w14:textId="1169716D" w:rsidR="00E62F33" w:rsidRDefault="00E62F33" w:rsidP="00ED10DE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6F0FB2D" w14:textId="234252DE" w:rsidR="00E62F33" w:rsidRDefault="00E62F33" w:rsidP="00ED10DE">
            <w:r>
              <w:rPr>
                <w:rFonts w:hint="eastAsia"/>
              </w:rPr>
              <w:t>纬度</w:t>
            </w:r>
          </w:p>
        </w:tc>
      </w:tr>
    </w:tbl>
    <w:p w14:paraId="723D1218" w14:textId="77777777" w:rsidR="000808E6" w:rsidRDefault="000808E6" w:rsidP="000808E6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0808E6" w14:paraId="7BDC9D58" w14:textId="77777777" w:rsidTr="00ED10DE">
        <w:tc>
          <w:tcPr>
            <w:tcW w:w="692" w:type="dxa"/>
          </w:tcPr>
          <w:p w14:paraId="2BEC0733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18DCF956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7056087E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2F90C914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07ECF1E" w14:textId="77777777" w:rsidR="000808E6" w:rsidRDefault="000808E6" w:rsidP="00ED10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08E6" w14:paraId="2DC4795F" w14:textId="77777777" w:rsidTr="00ED10DE">
        <w:tc>
          <w:tcPr>
            <w:tcW w:w="692" w:type="dxa"/>
          </w:tcPr>
          <w:p w14:paraId="598D24F0" w14:textId="77777777" w:rsidR="000808E6" w:rsidRDefault="000808E6" w:rsidP="00ED10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16CF01A7" w14:textId="77777777" w:rsidR="000808E6" w:rsidRDefault="000808E6" w:rsidP="00ED10DE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1E7F1DD1" w14:textId="77777777" w:rsidR="000808E6" w:rsidRDefault="000808E6" w:rsidP="00ED10DE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0DA78C9B" w14:textId="77777777" w:rsidR="000808E6" w:rsidRDefault="000808E6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FC9DA31" w14:textId="77777777" w:rsidR="000808E6" w:rsidRDefault="000808E6" w:rsidP="00ED10DE">
            <w:r>
              <w:rPr>
                <w:rFonts w:hint="eastAsia"/>
              </w:rPr>
              <w:t>返回结果：见数据字典</w:t>
            </w:r>
            <w:r>
              <w:rPr>
                <w:rFonts w:hint="eastAsia"/>
              </w:rPr>
              <w:t>INTERFACE_RESULT</w:t>
            </w:r>
            <w:r>
              <w:rPr>
                <w:rFonts w:hint="eastAsia"/>
              </w:rPr>
              <w:t>的说明</w:t>
            </w:r>
          </w:p>
        </w:tc>
      </w:tr>
      <w:tr w:rsidR="000808E6" w14:paraId="5F11F2F5" w14:textId="77777777" w:rsidTr="00ED10DE">
        <w:tc>
          <w:tcPr>
            <w:tcW w:w="692" w:type="dxa"/>
          </w:tcPr>
          <w:p w14:paraId="6570F6D2" w14:textId="77777777" w:rsidR="000808E6" w:rsidRDefault="000808E6" w:rsidP="00ED10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39B9B0CE" w14:textId="77777777" w:rsidR="000808E6" w:rsidRDefault="000808E6" w:rsidP="00ED10DE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23C09280" w14:textId="77777777" w:rsidR="000808E6" w:rsidRDefault="000808E6" w:rsidP="00ED10DE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2DC0ECCD" w14:textId="77777777" w:rsidR="000808E6" w:rsidRDefault="000808E6" w:rsidP="00ED10DE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D494611" w14:textId="77777777" w:rsidR="000808E6" w:rsidRDefault="000808E6" w:rsidP="00ED10DE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时有值</w:t>
            </w:r>
          </w:p>
        </w:tc>
      </w:tr>
    </w:tbl>
    <w:p w14:paraId="699FEE6E" w14:textId="77777777" w:rsidR="007F57D6" w:rsidRDefault="007F57D6" w:rsidP="007F57D6"/>
    <w:p w14:paraId="7156AAEF" w14:textId="5F4D4FE8" w:rsidR="0031124E" w:rsidRDefault="0031124E" w:rsidP="0031124E">
      <w:pPr>
        <w:pStyle w:val="4"/>
      </w:pPr>
      <w:r>
        <w:rPr>
          <w:rFonts w:hint="eastAsia"/>
        </w:rPr>
        <w:t>群</w:t>
      </w:r>
      <w:proofErr w:type="gramStart"/>
      <w:r>
        <w:rPr>
          <w:rFonts w:hint="eastAsia"/>
        </w:rPr>
        <w:t>组</w:t>
      </w:r>
      <w:r w:rsidR="005A4FE4">
        <w:rPr>
          <w:rFonts w:hint="eastAsia"/>
        </w:rPr>
        <w:t>私聊</w:t>
      </w:r>
      <w:proofErr w:type="gramEnd"/>
      <w:r w:rsidR="00BB535E">
        <w:rPr>
          <w:rFonts w:hint="eastAsia"/>
        </w:rPr>
        <w:t>消息</w:t>
      </w:r>
    </w:p>
    <w:p w14:paraId="3693BE2A" w14:textId="77777777" w:rsidR="0021733D" w:rsidRDefault="0021733D" w:rsidP="0021733D">
      <w:r>
        <w:rPr>
          <w:rFonts w:hint="eastAsia"/>
        </w:rPr>
        <w:t>接口列表：</w:t>
      </w:r>
    </w:p>
    <w:tbl>
      <w:tblPr>
        <w:tblStyle w:val="aa"/>
        <w:tblW w:w="7617" w:type="dxa"/>
        <w:tblLayout w:type="fixed"/>
        <w:tblLook w:val="04A0" w:firstRow="1" w:lastRow="0" w:firstColumn="1" w:lastColumn="0" w:noHBand="0" w:noVBand="1"/>
      </w:tblPr>
      <w:tblGrid>
        <w:gridCol w:w="427"/>
        <w:gridCol w:w="1524"/>
        <w:gridCol w:w="3812"/>
        <w:gridCol w:w="1854"/>
      </w:tblGrid>
      <w:tr w:rsidR="0021733D" w14:paraId="34B41337" w14:textId="77777777" w:rsidTr="00E6750F">
        <w:tc>
          <w:tcPr>
            <w:tcW w:w="427" w:type="dxa"/>
          </w:tcPr>
          <w:p w14:paraId="5CF32B52" w14:textId="77777777" w:rsidR="0021733D" w:rsidRDefault="0021733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24" w:type="dxa"/>
          </w:tcPr>
          <w:p w14:paraId="77D1CF5D" w14:textId="77777777" w:rsidR="0021733D" w:rsidRDefault="0021733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3812" w:type="dxa"/>
          </w:tcPr>
          <w:p w14:paraId="470D162D" w14:textId="77777777" w:rsidR="0021733D" w:rsidRDefault="0021733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1854" w:type="dxa"/>
          </w:tcPr>
          <w:p w14:paraId="5C188BB2" w14:textId="77777777" w:rsidR="0021733D" w:rsidRDefault="0021733D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D0D75" w14:paraId="1BD79D50" w14:textId="77777777" w:rsidTr="00E6750F">
        <w:tc>
          <w:tcPr>
            <w:tcW w:w="427" w:type="dxa"/>
          </w:tcPr>
          <w:p w14:paraId="7B51FFDD" w14:textId="77777777" w:rsidR="00BD0D75" w:rsidRDefault="00BD0D75" w:rsidP="00E6750F">
            <w:r>
              <w:rPr>
                <w:rFonts w:hint="eastAsia"/>
              </w:rPr>
              <w:t>1</w:t>
            </w:r>
          </w:p>
        </w:tc>
        <w:tc>
          <w:tcPr>
            <w:tcW w:w="1524" w:type="dxa"/>
            <w:vMerge w:val="restart"/>
            <w:vAlign w:val="center"/>
          </w:tcPr>
          <w:p w14:paraId="13D1CE27" w14:textId="71C6D139" w:rsidR="00BD0D75" w:rsidRDefault="00BD0D75" w:rsidP="00E6750F">
            <w:pPr>
              <w:jc w:val="center"/>
            </w:pPr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组私聊消息</w:t>
            </w:r>
            <w:proofErr w:type="gramEnd"/>
          </w:p>
        </w:tc>
        <w:tc>
          <w:tcPr>
            <w:tcW w:w="3812" w:type="dxa"/>
          </w:tcPr>
          <w:p w14:paraId="72DE7439" w14:textId="25289C40" w:rsidR="00BD0D75" w:rsidRDefault="00BD0D75" w:rsidP="00E6750F">
            <w:r w:rsidRPr="00DB6AA9">
              <w:rPr>
                <w:rFonts w:hint="eastAsia"/>
              </w:rPr>
              <w:t>查询</w:t>
            </w:r>
            <w:r>
              <w:rPr>
                <w:rFonts w:hint="eastAsia"/>
              </w:rPr>
              <w:t>群组</w:t>
            </w:r>
            <w:r w:rsidRPr="00DB6AA9">
              <w:rPr>
                <w:rFonts w:hint="eastAsia"/>
              </w:rPr>
              <w:t>历史记录</w:t>
            </w:r>
          </w:p>
        </w:tc>
        <w:tc>
          <w:tcPr>
            <w:tcW w:w="1854" w:type="dxa"/>
          </w:tcPr>
          <w:p w14:paraId="5B1DA88A" w14:textId="59B156BA" w:rsidR="00BD0D75" w:rsidRDefault="00DB0397" w:rsidP="00E6750F">
            <w:r>
              <w:rPr>
                <w:rFonts w:hint="eastAsia"/>
              </w:rPr>
              <w:t>统一通信开发</w:t>
            </w:r>
          </w:p>
        </w:tc>
      </w:tr>
      <w:tr w:rsidR="00BD0D75" w14:paraId="5CFF9FF2" w14:textId="77777777" w:rsidTr="00E6750F">
        <w:tc>
          <w:tcPr>
            <w:tcW w:w="427" w:type="dxa"/>
          </w:tcPr>
          <w:p w14:paraId="39BABE1C" w14:textId="77777777" w:rsidR="00BD0D75" w:rsidRDefault="00BD0D75" w:rsidP="00E6750F">
            <w:r>
              <w:rPr>
                <w:rFonts w:hint="eastAsia"/>
              </w:rPr>
              <w:t>2</w:t>
            </w:r>
          </w:p>
        </w:tc>
        <w:tc>
          <w:tcPr>
            <w:tcW w:w="1524" w:type="dxa"/>
            <w:vMerge/>
          </w:tcPr>
          <w:p w14:paraId="4C1C0CEA" w14:textId="77777777" w:rsidR="00BD0D75" w:rsidRDefault="00BD0D75" w:rsidP="00E6750F"/>
        </w:tc>
        <w:tc>
          <w:tcPr>
            <w:tcW w:w="3812" w:type="dxa"/>
          </w:tcPr>
          <w:p w14:paraId="6B28578E" w14:textId="38A4735A" w:rsidR="00BD0D75" w:rsidRDefault="00BD0D75" w:rsidP="00E6750F">
            <w:proofErr w:type="gramStart"/>
            <w:r w:rsidRPr="00075181">
              <w:rPr>
                <w:rFonts w:hint="eastAsia"/>
              </w:rPr>
              <w:t>查询私聊历史记录</w:t>
            </w:r>
            <w:proofErr w:type="gramEnd"/>
          </w:p>
        </w:tc>
        <w:tc>
          <w:tcPr>
            <w:tcW w:w="1854" w:type="dxa"/>
          </w:tcPr>
          <w:p w14:paraId="05B3C7AB" w14:textId="7C58A00B" w:rsidR="00BD0D75" w:rsidRDefault="00DB0397" w:rsidP="00E6750F">
            <w:r>
              <w:rPr>
                <w:rFonts w:hint="eastAsia"/>
              </w:rPr>
              <w:t>统一通信开发</w:t>
            </w:r>
          </w:p>
        </w:tc>
      </w:tr>
      <w:tr w:rsidR="00BD0D75" w14:paraId="192A74B7" w14:textId="77777777" w:rsidTr="00E6750F">
        <w:tc>
          <w:tcPr>
            <w:tcW w:w="427" w:type="dxa"/>
          </w:tcPr>
          <w:p w14:paraId="07552518" w14:textId="1F6B86EA" w:rsidR="00BD0D75" w:rsidRDefault="00BD0D75" w:rsidP="00E6750F">
            <w:r>
              <w:rPr>
                <w:rFonts w:hint="eastAsia"/>
              </w:rPr>
              <w:t>3</w:t>
            </w:r>
          </w:p>
        </w:tc>
        <w:tc>
          <w:tcPr>
            <w:tcW w:w="1524" w:type="dxa"/>
            <w:vMerge/>
          </w:tcPr>
          <w:p w14:paraId="687CCBA7" w14:textId="77777777" w:rsidR="00BD0D75" w:rsidRDefault="00BD0D75" w:rsidP="00E6750F"/>
        </w:tc>
        <w:tc>
          <w:tcPr>
            <w:tcW w:w="3812" w:type="dxa"/>
          </w:tcPr>
          <w:p w14:paraId="169DBFE1" w14:textId="2758FFF1" w:rsidR="00BD0D75" w:rsidRPr="00075181" w:rsidRDefault="00BD0D75" w:rsidP="00E6750F">
            <w:r>
              <w:rPr>
                <w:rFonts w:hint="eastAsia"/>
              </w:rPr>
              <w:t>读取历史文件</w:t>
            </w:r>
          </w:p>
        </w:tc>
        <w:tc>
          <w:tcPr>
            <w:tcW w:w="1854" w:type="dxa"/>
          </w:tcPr>
          <w:p w14:paraId="3CD6D808" w14:textId="6F00B2A4" w:rsidR="00BD0D75" w:rsidRDefault="00DB0397" w:rsidP="00E6750F">
            <w:r>
              <w:rPr>
                <w:rFonts w:hint="eastAsia"/>
              </w:rPr>
              <w:t>统一通信开发</w:t>
            </w:r>
          </w:p>
        </w:tc>
      </w:tr>
      <w:tr w:rsidR="00BD0D75" w14:paraId="3E8FE595" w14:textId="77777777" w:rsidTr="00A37BE1">
        <w:tc>
          <w:tcPr>
            <w:tcW w:w="427" w:type="dxa"/>
          </w:tcPr>
          <w:p w14:paraId="2090A2DD" w14:textId="7B238E6E" w:rsidR="00BD0D75" w:rsidRDefault="00BD0D75" w:rsidP="00E6750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24" w:type="dxa"/>
            <w:vMerge/>
          </w:tcPr>
          <w:p w14:paraId="67C4C60F" w14:textId="77777777" w:rsidR="00BD0D75" w:rsidRDefault="00BD0D75" w:rsidP="00E6750F"/>
        </w:tc>
        <w:tc>
          <w:tcPr>
            <w:tcW w:w="3812" w:type="dxa"/>
          </w:tcPr>
          <w:p w14:paraId="02EF1C1F" w14:textId="31675F6B" w:rsidR="00BD0D75" w:rsidRDefault="00BD0D75" w:rsidP="00E6750F">
            <w:proofErr w:type="gramStart"/>
            <w:r>
              <w:rPr>
                <w:rFonts w:hint="eastAsia"/>
              </w:rPr>
              <w:t>群聊消息</w:t>
            </w:r>
            <w:proofErr w:type="gramEnd"/>
            <w:r>
              <w:rPr>
                <w:rFonts w:hint="eastAsia"/>
              </w:rPr>
              <w:t>推送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14:paraId="2A168F9B" w14:textId="208205BF" w:rsidR="00BD0D75" w:rsidRDefault="00A37BE1" w:rsidP="00E6750F">
            <w:r>
              <w:rPr>
                <w:rFonts w:hint="eastAsia"/>
              </w:rPr>
              <w:t>汇智</w:t>
            </w:r>
            <w:r w:rsidR="00DB0397">
              <w:rPr>
                <w:rFonts w:hint="eastAsia"/>
              </w:rPr>
              <w:t>开发</w:t>
            </w:r>
          </w:p>
        </w:tc>
      </w:tr>
      <w:tr w:rsidR="00BD0D75" w14:paraId="5F29DD19" w14:textId="77777777" w:rsidTr="00E6750F">
        <w:tc>
          <w:tcPr>
            <w:tcW w:w="427" w:type="dxa"/>
          </w:tcPr>
          <w:p w14:paraId="44178D4A" w14:textId="1E1C007C" w:rsidR="00BD0D75" w:rsidRDefault="00BD0D75" w:rsidP="00E6750F">
            <w:r>
              <w:rPr>
                <w:rFonts w:hint="eastAsia"/>
              </w:rPr>
              <w:t>5</w:t>
            </w:r>
          </w:p>
        </w:tc>
        <w:tc>
          <w:tcPr>
            <w:tcW w:w="1524" w:type="dxa"/>
            <w:vMerge/>
          </w:tcPr>
          <w:p w14:paraId="5694212E" w14:textId="77777777" w:rsidR="00BD0D75" w:rsidRDefault="00BD0D75" w:rsidP="00E6750F"/>
        </w:tc>
        <w:tc>
          <w:tcPr>
            <w:tcW w:w="3812" w:type="dxa"/>
          </w:tcPr>
          <w:p w14:paraId="0BC9BEA0" w14:textId="526FDA65" w:rsidR="00BD0D75" w:rsidRDefault="00BD0D75" w:rsidP="00E6750F">
            <w:r w:rsidRPr="00BD0D75">
              <w:rPr>
                <w:rFonts w:hint="eastAsia"/>
              </w:rPr>
              <w:t>发送聊天信息（带上传文件）</w:t>
            </w:r>
          </w:p>
        </w:tc>
        <w:tc>
          <w:tcPr>
            <w:tcW w:w="1854" w:type="dxa"/>
          </w:tcPr>
          <w:p w14:paraId="55A2BC97" w14:textId="0106DC88" w:rsidR="00BD0D75" w:rsidRDefault="00DB0397" w:rsidP="00E6750F">
            <w:r>
              <w:rPr>
                <w:rFonts w:hint="eastAsia"/>
              </w:rPr>
              <w:t>统一通信开发</w:t>
            </w:r>
          </w:p>
        </w:tc>
      </w:tr>
    </w:tbl>
    <w:p w14:paraId="55A7E2ED" w14:textId="77777777" w:rsidR="0021733D" w:rsidRPr="007519CA" w:rsidRDefault="0021733D" w:rsidP="0021733D"/>
    <w:p w14:paraId="438092FD" w14:textId="77777777" w:rsidR="0021733D" w:rsidRPr="0021733D" w:rsidRDefault="0021733D" w:rsidP="0021733D"/>
    <w:p w14:paraId="24E87CA0" w14:textId="68C212F2" w:rsidR="0031124E" w:rsidRDefault="0021733D" w:rsidP="00DB6AA9">
      <w:pPr>
        <w:pStyle w:val="5"/>
      </w:pPr>
      <w:r w:rsidRPr="00DB6AA9">
        <w:rPr>
          <w:rFonts w:hint="eastAsia"/>
        </w:rPr>
        <w:t>查询</w:t>
      </w:r>
      <w:r w:rsidR="004A7524">
        <w:rPr>
          <w:rFonts w:hint="eastAsia"/>
        </w:rPr>
        <w:t>群组</w:t>
      </w:r>
      <w:r w:rsidR="00DB6AA9" w:rsidRPr="00DB6AA9">
        <w:rPr>
          <w:rFonts w:hint="eastAsia"/>
        </w:rPr>
        <w:t>历史记录</w:t>
      </w:r>
    </w:p>
    <w:p w14:paraId="0601CBE3" w14:textId="2DFF8BB2" w:rsidR="0031124E" w:rsidRPr="0027172E" w:rsidRDefault="0031124E" w:rsidP="0031124E"/>
    <w:p w14:paraId="0DF77B11" w14:textId="77777777" w:rsidR="0031124E" w:rsidRDefault="0031124E" w:rsidP="0031124E">
      <w:r>
        <w:rPr>
          <w:rFonts w:hint="eastAsia"/>
        </w:rPr>
        <w:t>业务流程</w:t>
      </w:r>
    </w:p>
    <w:p w14:paraId="6A38E61C" w14:textId="335FB446" w:rsidR="0031124E" w:rsidRDefault="007D2D99" w:rsidP="0031124E">
      <w:r>
        <w:object w:dxaOrig="4274" w:dyaOrig="5911" w14:anchorId="4D90497A">
          <v:shape id="_x0000_i1030" type="#_x0000_t75" style="width:213.3pt;height:295.45pt" o:ole="">
            <v:imagedata r:id="rId20" o:title=""/>
          </v:shape>
          <o:OLEObject Type="Embed" ProgID="Visio.Drawing.11" ShapeID="_x0000_i1030" DrawAspect="Content" ObjectID="_1557412689" r:id="rId21"/>
        </w:object>
      </w:r>
    </w:p>
    <w:p w14:paraId="23E09D16" w14:textId="77777777" w:rsidR="0031124E" w:rsidRDefault="0031124E" w:rsidP="0031124E">
      <w:r>
        <w:rPr>
          <w:rFonts w:hint="eastAsia"/>
        </w:rPr>
        <w:t>业务流程说明</w:t>
      </w:r>
    </w:p>
    <w:p w14:paraId="3F9F079A" w14:textId="2F980C1F" w:rsidR="00CC2D8D" w:rsidRPr="00A25552" w:rsidRDefault="00CC2D8D" w:rsidP="0031124E">
      <w:r w:rsidRPr="007A6792">
        <w:t>https://61.182.226.42:29091/plugins/</w:t>
      </w:r>
      <w:r>
        <w:rPr>
          <w:rFonts w:hint="eastAsia"/>
        </w:rPr>
        <w:t>chatlogs</w:t>
      </w:r>
      <w:r w:rsidRPr="007A6792">
        <w:t>/</w:t>
      </w:r>
      <w:r>
        <w:rPr>
          <w:rFonts w:hint="eastAsia"/>
        </w:rPr>
        <w:t>chatlogs</w:t>
      </w:r>
      <w:r w:rsidRPr="007A6792">
        <w:t>?method=</w:t>
      </w:r>
      <w:r>
        <w:rPr>
          <w:rFonts w:hint="eastAsia"/>
        </w:rPr>
        <w:t>queryGroupRecord</w:t>
      </w:r>
      <w:r w:rsidRPr="007A6792">
        <w:t>&amp;secret=harris</w:t>
      </w:r>
    </w:p>
    <w:p w14:paraId="26943A3F" w14:textId="77777777" w:rsidR="00802E2E" w:rsidRDefault="00802E2E" w:rsidP="00802E2E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802E2E" w14:paraId="0EDAE4EF" w14:textId="77777777" w:rsidTr="00E6750F">
        <w:tc>
          <w:tcPr>
            <w:tcW w:w="675" w:type="dxa"/>
          </w:tcPr>
          <w:p w14:paraId="1F8B547C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3F34EB78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6C3A2CF0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2E2E" w14:paraId="583FE11F" w14:textId="77777777" w:rsidTr="00E6750F">
        <w:tc>
          <w:tcPr>
            <w:tcW w:w="675" w:type="dxa"/>
          </w:tcPr>
          <w:p w14:paraId="7E8D4DF5" w14:textId="77777777" w:rsidR="00802E2E" w:rsidRDefault="00802E2E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0DF4A57F" w14:textId="1108D3F1" w:rsidR="00802E2E" w:rsidRDefault="00802E2E" w:rsidP="00E6750F">
            <w:proofErr w:type="spellStart"/>
            <w:r>
              <w:rPr>
                <w:rFonts w:hint="eastAsia"/>
              </w:rPr>
              <w:t>queryGroupRecord</w:t>
            </w:r>
            <w:proofErr w:type="spellEnd"/>
          </w:p>
        </w:tc>
        <w:tc>
          <w:tcPr>
            <w:tcW w:w="5620" w:type="dxa"/>
          </w:tcPr>
          <w:p w14:paraId="7D7DA56A" w14:textId="77777777" w:rsidR="00802E2E" w:rsidRDefault="00802E2E" w:rsidP="00E6750F">
            <w:r>
              <w:rPr>
                <w:rFonts w:hint="eastAsia"/>
              </w:rPr>
              <w:t>返回</w:t>
            </w:r>
          </w:p>
        </w:tc>
      </w:tr>
    </w:tbl>
    <w:p w14:paraId="25AC47A4" w14:textId="77777777" w:rsidR="00802E2E" w:rsidRDefault="00802E2E" w:rsidP="00802E2E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802E2E" w14:paraId="46779E92" w14:textId="77777777" w:rsidTr="00E6750F">
        <w:tc>
          <w:tcPr>
            <w:tcW w:w="747" w:type="dxa"/>
          </w:tcPr>
          <w:p w14:paraId="5D452F33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4230A273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5ED4F755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2B2164C0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3B22F0AB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802E2E" w:rsidDel="00080D38" w14:paraId="0B62B9FF" w14:textId="6EB2D14D" w:rsidTr="00E6750F">
        <w:trPr>
          <w:del w:id="68" w:author="huizhi" w:date="2017-05-17T14:55:00Z"/>
        </w:trPr>
        <w:tc>
          <w:tcPr>
            <w:tcW w:w="747" w:type="dxa"/>
          </w:tcPr>
          <w:p w14:paraId="760B27B2" w14:textId="2A67CB8A" w:rsidR="00802E2E" w:rsidDel="00080D38" w:rsidRDefault="00802E2E" w:rsidP="00E6750F">
            <w:pPr>
              <w:jc w:val="center"/>
              <w:rPr>
                <w:del w:id="69" w:author="huizhi" w:date="2017-05-17T14:55:00Z"/>
              </w:rPr>
            </w:pPr>
            <w:del w:id="70" w:author="huizhi" w:date="2017-05-17T14:55:00Z">
              <w:r w:rsidDel="00080D38">
                <w:rPr>
                  <w:rFonts w:hint="eastAsia"/>
                </w:rPr>
                <w:delText>1</w:delText>
              </w:r>
            </w:del>
          </w:p>
        </w:tc>
        <w:tc>
          <w:tcPr>
            <w:tcW w:w="1629" w:type="dxa"/>
          </w:tcPr>
          <w:p w14:paraId="24FEBDA5" w14:textId="4FA568B3" w:rsidR="00802E2E" w:rsidDel="00080D38" w:rsidRDefault="00D623B0" w:rsidP="00E6750F">
            <w:pPr>
              <w:rPr>
                <w:del w:id="71" w:author="huizhi" w:date="2017-05-17T14:55:00Z"/>
              </w:rPr>
            </w:pPr>
            <w:del w:id="72" w:author="huizhi" w:date="2017-05-17T14:55:00Z">
              <w:r w:rsidDel="00080D38">
                <w:delText>userId</w:delText>
              </w:r>
            </w:del>
          </w:p>
        </w:tc>
        <w:tc>
          <w:tcPr>
            <w:tcW w:w="1134" w:type="dxa"/>
          </w:tcPr>
          <w:p w14:paraId="5BBE1EA8" w14:textId="1D109FF1" w:rsidR="00802E2E" w:rsidDel="00080D38" w:rsidRDefault="00D623B0" w:rsidP="00E6750F">
            <w:pPr>
              <w:rPr>
                <w:del w:id="73" w:author="huizhi" w:date="2017-05-17T14:55:00Z"/>
              </w:rPr>
            </w:pPr>
            <w:del w:id="74" w:author="huizhi" w:date="2017-05-17T14:55:00Z">
              <w:r w:rsidDel="00080D38">
                <w:rPr>
                  <w:rFonts w:hint="eastAsia"/>
                </w:rPr>
                <w:delText>String</w:delText>
              </w:r>
            </w:del>
          </w:p>
        </w:tc>
        <w:tc>
          <w:tcPr>
            <w:tcW w:w="1276" w:type="dxa"/>
          </w:tcPr>
          <w:p w14:paraId="27AB0A52" w14:textId="73ACDD4C" w:rsidR="00802E2E" w:rsidDel="00080D38" w:rsidRDefault="00802E2E" w:rsidP="00E6750F">
            <w:pPr>
              <w:rPr>
                <w:del w:id="75" w:author="huizhi" w:date="2017-05-17T14:55:00Z"/>
              </w:rPr>
            </w:pPr>
            <w:del w:id="76" w:author="huizhi" w:date="2017-05-17T14:55:00Z">
              <w:r w:rsidDel="00080D38">
                <w:rPr>
                  <w:rFonts w:hint="eastAsia"/>
                </w:rPr>
                <w:delText>M</w:delText>
              </w:r>
            </w:del>
          </w:p>
        </w:tc>
        <w:tc>
          <w:tcPr>
            <w:tcW w:w="3686" w:type="dxa"/>
          </w:tcPr>
          <w:p w14:paraId="67B7A5DB" w14:textId="66127F84" w:rsidR="00802E2E" w:rsidDel="00080D38" w:rsidRDefault="00802E2E" w:rsidP="00E6750F">
            <w:pPr>
              <w:rPr>
                <w:del w:id="77" w:author="huizhi" w:date="2017-05-17T14:55:00Z"/>
              </w:rPr>
            </w:pPr>
            <w:del w:id="78" w:author="huizhi" w:date="2017-05-17T14:55:00Z">
              <w:r w:rsidDel="00080D38">
                <w:rPr>
                  <w:rFonts w:hint="eastAsia"/>
                </w:rPr>
                <w:delText>用户唯一标识列表</w:delText>
              </w:r>
            </w:del>
          </w:p>
        </w:tc>
      </w:tr>
      <w:tr w:rsidR="00802E2E" w14:paraId="5989AB37" w14:textId="77777777" w:rsidTr="00E6750F">
        <w:tc>
          <w:tcPr>
            <w:tcW w:w="747" w:type="dxa"/>
          </w:tcPr>
          <w:p w14:paraId="658633A4" w14:textId="77777777" w:rsidR="00802E2E" w:rsidRDefault="00802E2E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687809C5" w14:textId="392351D6" w:rsidR="00802E2E" w:rsidRDefault="00D623B0" w:rsidP="00E6750F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601BB9AF" w14:textId="77777777" w:rsidR="00802E2E" w:rsidRDefault="00802E2E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2AF56BA" w14:textId="77777777" w:rsidR="00802E2E" w:rsidRDefault="00802E2E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B9EE37B" w14:textId="57FF525D" w:rsidR="00802E2E" w:rsidRDefault="00D623B0" w:rsidP="00E6750F">
            <w:r>
              <w:rPr>
                <w:rFonts w:hint="eastAsia"/>
              </w:rPr>
              <w:t>用户唯一标识列表</w:t>
            </w:r>
          </w:p>
        </w:tc>
      </w:tr>
      <w:tr w:rsidR="00802E2E" w14:paraId="538A3279" w14:textId="77777777" w:rsidTr="00E6750F">
        <w:tc>
          <w:tcPr>
            <w:tcW w:w="747" w:type="dxa"/>
          </w:tcPr>
          <w:p w14:paraId="117A4C67" w14:textId="77777777" w:rsidR="00802E2E" w:rsidRDefault="00802E2E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1BD1C2B8" w14:textId="6A459367" w:rsidR="00802E2E" w:rsidRDefault="00816BD5" w:rsidP="00E6750F">
            <w:proofErr w:type="spellStart"/>
            <w:r>
              <w:rPr>
                <w:rFonts w:hint="eastAsia"/>
              </w:rPr>
              <w:t>end</w:t>
            </w:r>
            <w:r w:rsidR="003B237F">
              <w:rPr>
                <w:rFonts w:hint="eastAsia"/>
              </w:rPr>
              <w:t>Time</w:t>
            </w:r>
            <w:proofErr w:type="spellEnd"/>
          </w:p>
        </w:tc>
        <w:tc>
          <w:tcPr>
            <w:tcW w:w="1134" w:type="dxa"/>
          </w:tcPr>
          <w:p w14:paraId="5927C244" w14:textId="77777777" w:rsidR="00802E2E" w:rsidRDefault="00802E2E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5549819" w14:textId="77777777" w:rsidR="00802E2E" w:rsidRDefault="00802E2E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95BD869" w14:textId="71736E12" w:rsidR="00802E2E" w:rsidRDefault="003B237F" w:rsidP="003B237F">
            <w:r>
              <w:rPr>
                <w:rFonts w:hint="eastAsia"/>
              </w:rPr>
              <w:t>查询</w:t>
            </w:r>
            <w:r w:rsidR="00816BD5">
              <w:rPr>
                <w:rFonts w:hint="eastAsia"/>
              </w:rPr>
              <w:t>截至</w:t>
            </w:r>
            <w:r>
              <w:rPr>
                <w:rFonts w:hint="eastAsia"/>
              </w:rPr>
              <w:t>时间（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HH:mi:ss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02E2E" w14:paraId="2659FAD7" w14:textId="77777777" w:rsidTr="00E6750F">
        <w:tc>
          <w:tcPr>
            <w:tcW w:w="747" w:type="dxa"/>
          </w:tcPr>
          <w:p w14:paraId="77BF2F3C" w14:textId="77777777" w:rsidR="00802E2E" w:rsidRDefault="00802E2E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7C84047C" w14:textId="1AB831D7" w:rsidR="00802E2E" w:rsidRDefault="00B2368E" w:rsidP="00E6750F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134" w:type="dxa"/>
          </w:tcPr>
          <w:p w14:paraId="6FACF444" w14:textId="77777777" w:rsidR="00802E2E" w:rsidRDefault="00802E2E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923D235" w14:textId="77777777" w:rsidR="00802E2E" w:rsidRDefault="00802E2E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E441EAF" w14:textId="7EBD076E" w:rsidR="00802E2E" w:rsidRDefault="00B2368E" w:rsidP="00E6750F">
            <w:r>
              <w:rPr>
                <w:rFonts w:hint="eastAsia"/>
              </w:rPr>
              <w:t>分页查询次数</w:t>
            </w:r>
          </w:p>
        </w:tc>
      </w:tr>
      <w:tr w:rsidR="00816BD5" w14:paraId="0ADEE6FD" w14:textId="77777777" w:rsidTr="00E6750F">
        <w:tc>
          <w:tcPr>
            <w:tcW w:w="747" w:type="dxa"/>
          </w:tcPr>
          <w:p w14:paraId="5CDBBD6F" w14:textId="35CAC20A" w:rsidR="00816BD5" w:rsidRDefault="00816BD5" w:rsidP="00E6750F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29" w:type="dxa"/>
          </w:tcPr>
          <w:p w14:paraId="74FF3C8A" w14:textId="40EAA4F3" w:rsidR="00816BD5" w:rsidRDefault="00816BD5" w:rsidP="00E6750F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134" w:type="dxa"/>
          </w:tcPr>
          <w:p w14:paraId="7EC26594" w14:textId="32E73E91" w:rsidR="00816BD5" w:rsidRPr="009A3E89" w:rsidRDefault="00816BD5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2BFCABE" w14:textId="6C58103F" w:rsidR="00816BD5" w:rsidRPr="006E3F5A" w:rsidRDefault="00816BD5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2D184C3" w14:textId="2B7C31D5" w:rsidR="00816BD5" w:rsidRDefault="00816BD5" w:rsidP="00E6750F">
            <w:r>
              <w:rPr>
                <w:rFonts w:hint="eastAsia"/>
              </w:rPr>
              <w:t>当前页面，从数字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14:paraId="3735F785" w14:textId="77777777" w:rsidR="00802E2E" w:rsidRDefault="00802E2E" w:rsidP="00802E2E">
      <w:pPr>
        <w:pStyle w:val="6"/>
      </w:pPr>
      <w:bookmarkStart w:id="79" w:name="_Ref479541167"/>
      <w:r>
        <w:rPr>
          <w:rFonts w:hint="eastAsia"/>
        </w:rPr>
        <w:t>接口返回</w:t>
      </w:r>
      <w:bookmarkEnd w:id="79"/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802E2E" w14:paraId="443BC20B" w14:textId="77777777" w:rsidTr="00E6750F">
        <w:tc>
          <w:tcPr>
            <w:tcW w:w="692" w:type="dxa"/>
          </w:tcPr>
          <w:p w14:paraId="2C6568C8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497194BA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256375C5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73A9C401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52D15877" w14:textId="77777777" w:rsidR="00802E2E" w:rsidRDefault="00802E2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2E2E" w14:paraId="06F0107B" w14:textId="77777777" w:rsidTr="00E6750F">
        <w:tc>
          <w:tcPr>
            <w:tcW w:w="692" w:type="dxa"/>
          </w:tcPr>
          <w:p w14:paraId="439000A7" w14:textId="77777777" w:rsidR="00802E2E" w:rsidRDefault="00802E2E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0675ECA6" w14:textId="77777777" w:rsidR="00802E2E" w:rsidRDefault="00802E2E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750457F2" w14:textId="77777777" w:rsidR="00802E2E" w:rsidRDefault="00802E2E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42AECF3B" w14:textId="77777777" w:rsidR="00802E2E" w:rsidRDefault="00802E2E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750EF10" w14:textId="77777777" w:rsidR="00802E2E" w:rsidRDefault="00802E2E" w:rsidP="00E6750F">
            <w:r>
              <w:rPr>
                <w:rFonts w:hint="eastAsia"/>
              </w:rPr>
              <w:t>返回结果</w:t>
            </w:r>
          </w:p>
        </w:tc>
      </w:tr>
      <w:tr w:rsidR="00802E2E" w14:paraId="3BD5C627" w14:textId="77777777" w:rsidTr="00E6750F">
        <w:tc>
          <w:tcPr>
            <w:tcW w:w="692" w:type="dxa"/>
          </w:tcPr>
          <w:p w14:paraId="42B50617" w14:textId="77777777" w:rsidR="00802E2E" w:rsidRDefault="00802E2E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35B77E2B" w14:textId="77777777" w:rsidR="00802E2E" w:rsidRDefault="00802E2E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5B6FFAFB" w14:textId="77777777" w:rsidR="00802E2E" w:rsidRDefault="00802E2E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71FC5456" w14:textId="77777777" w:rsidR="00802E2E" w:rsidRDefault="00802E2E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783C4952" w14:textId="5CF86616" w:rsidR="00802E2E" w:rsidRDefault="00802E2E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  <w:tr w:rsidR="00B2368E" w14:paraId="25B16B70" w14:textId="77777777" w:rsidTr="00E6750F">
        <w:tc>
          <w:tcPr>
            <w:tcW w:w="692" w:type="dxa"/>
          </w:tcPr>
          <w:p w14:paraId="37831AE6" w14:textId="7171A958" w:rsidR="00B2368E" w:rsidRDefault="00B2368E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9" w:type="dxa"/>
          </w:tcPr>
          <w:p w14:paraId="3BABCC63" w14:textId="44AE5E05" w:rsidR="00B2368E" w:rsidRDefault="00B2368E" w:rsidP="00E6750F">
            <w:proofErr w:type="spellStart"/>
            <w:r>
              <w:rPr>
                <w:rFonts w:hint="eastAsia"/>
              </w:rPr>
              <w:t>recordList</w:t>
            </w:r>
            <w:proofErr w:type="spellEnd"/>
          </w:p>
        </w:tc>
        <w:tc>
          <w:tcPr>
            <w:tcW w:w="1690" w:type="dxa"/>
          </w:tcPr>
          <w:p w14:paraId="48CCBBD8" w14:textId="7059C98B" w:rsidR="00B2368E" w:rsidRDefault="00B2368E" w:rsidP="00E6750F">
            <w:r>
              <w:rPr>
                <w:rFonts w:hint="eastAsia"/>
              </w:rPr>
              <w:t>Array</w:t>
            </w:r>
          </w:p>
        </w:tc>
        <w:tc>
          <w:tcPr>
            <w:tcW w:w="1127" w:type="dxa"/>
          </w:tcPr>
          <w:p w14:paraId="714F2B0D" w14:textId="3F95D0A2" w:rsidR="00B2368E" w:rsidRDefault="00B2368E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5338CE9" w14:textId="02F0450F" w:rsidR="00B2368E" w:rsidRDefault="00B2368E" w:rsidP="00E6750F">
            <w:r>
              <w:rPr>
                <w:rFonts w:hint="eastAsia"/>
              </w:rPr>
              <w:t>记录列表，当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时有值</w:t>
            </w:r>
          </w:p>
        </w:tc>
      </w:tr>
    </w:tbl>
    <w:p w14:paraId="131F8749" w14:textId="77777777" w:rsidR="00802E2E" w:rsidRDefault="00802E2E" w:rsidP="00802E2E"/>
    <w:p w14:paraId="049868BD" w14:textId="23DF0650" w:rsidR="000F76B4" w:rsidRDefault="003C2F8D" w:rsidP="00802E2E">
      <w:r>
        <w:t>record</w:t>
      </w:r>
      <w:r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B2368E" w14:paraId="2918B246" w14:textId="77777777" w:rsidTr="00E6750F">
        <w:tc>
          <w:tcPr>
            <w:tcW w:w="747" w:type="dxa"/>
          </w:tcPr>
          <w:p w14:paraId="7B8ED46F" w14:textId="77777777" w:rsidR="00B2368E" w:rsidRDefault="00B2368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317891D9" w14:textId="77777777" w:rsidR="00B2368E" w:rsidRDefault="00B2368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797FFE7B" w14:textId="77777777" w:rsidR="00B2368E" w:rsidRDefault="00B2368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3E52ADEB" w14:textId="77777777" w:rsidR="00B2368E" w:rsidRDefault="00B2368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04E6E62B" w14:textId="77777777" w:rsidR="00B2368E" w:rsidRDefault="00B2368E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2368E" w14:paraId="6ED993FC" w14:textId="77777777" w:rsidTr="00E6750F">
        <w:tc>
          <w:tcPr>
            <w:tcW w:w="747" w:type="dxa"/>
          </w:tcPr>
          <w:p w14:paraId="337BF92D" w14:textId="77777777" w:rsidR="00B2368E" w:rsidRDefault="00B2368E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361313B5" w14:textId="540CF9C0" w:rsidR="00B2368E" w:rsidRDefault="00B2368E" w:rsidP="00E6750F">
            <w:proofErr w:type="spellStart"/>
            <w:r>
              <w:rPr>
                <w:rFonts w:hint="eastAsia"/>
              </w:rPr>
              <w:t>recordId</w:t>
            </w:r>
            <w:proofErr w:type="spellEnd"/>
          </w:p>
        </w:tc>
        <w:tc>
          <w:tcPr>
            <w:tcW w:w="1134" w:type="dxa"/>
          </w:tcPr>
          <w:p w14:paraId="14E7D0DC" w14:textId="77777777" w:rsidR="00B2368E" w:rsidRDefault="00B2368E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C44540D" w14:textId="77777777" w:rsidR="00B2368E" w:rsidRDefault="00B2368E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4593F2F" w14:textId="62415AE4" w:rsidR="00B2368E" w:rsidRDefault="00B2368E" w:rsidP="00E6750F">
            <w:r>
              <w:rPr>
                <w:rFonts w:hint="eastAsia"/>
              </w:rPr>
              <w:t>记录唯一标识</w:t>
            </w:r>
          </w:p>
        </w:tc>
      </w:tr>
      <w:tr w:rsidR="00080D38" w14:paraId="072B3E27" w14:textId="77777777" w:rsidTr="00E6750F">
        <w:trPr>
          <w:ins w:id="80" w:author="huizhi" w:date="2017-05-17T14:55:00Z"/>
        </w:trPr>
        <w:tc>
          <w:tcPr>
            <w:tcW w:w="747" w:type="dxa"/>
          </w:tcPr>
          <w:p w14:paraId="0DCE613D" w14:textId="77777777" w:rsidR="00080D38" w:rsidRDefault="00080D38" w:rsidP="00E6750F">
            <w:pPr>
              <w:jc w:val="center"/>
              <w:rPr>
                <w:ins w:id="81" w:author="huizhi" w:date="2017-05-17T14:55:00Z"/>
              </w:rPr>
            </w:pPr>
          </w:p>
        </w:tc>
        <w:tc>
          <w:tcPr>
            <w:tcW w:w="1629" w:type="dxa"/>
          </w:tcPr>
          <w:p w14:paraId="41750820" w14:textId="0EFAE2F7" w:rsidR="00080D38" w:rsidRDefault="00080D38" w:rsidP="00E6750F">
            <w:pPr>
              <w:rPr>
                <w:ins w:id="82" w:author="huizhi" w:date="2017-05-17T14:55:00Z"/>
              </w:rPr>
            </w:pPr>
            <w:proofErr w:type="spellStart"/>
            <w:ins w:id="83" w:author="huizhi" w:date="2017-05-17T14:56:00Z">
              <w:r>
                <w:rPr>
                  <w:rFonts w:hint="eastAsia"/>
                </w:rPr>
                <w:t>r</w:t>
              </w:r>
            </w:ins>
            <w:ins w:id="84" w:author="huizhi" w:date="2017-05-17T14:55:00Z">
              <w:r>
                <w:rPr>
                  <w:rFonts w:hint="eastAsia"/>
                </w:rPr>
                <w:t>ecordType</w:t>
              </w:r>
              <w:proofErr w:type="spellEnd"/>
            </w:ins>
          </w:p>
        </w:tc>
        <w:tc>
          <w:tcPr>
            <w:tcW w:w="1134" w:type="dxa"/>
          </w:tcPr>
          <w:p w14:paraId="41C5787C" w14:textId="49E1E86F" w:rsidR="00080D38" w:rsidRDefault="00080D38" w:rsidP="00E6750F">
            <w:pPr>
              <w:rPr>
                <w:ins w:id="85" w:author="huizhi" w:date="2017-05-17T14:55:00Z"/>
              </w:rPr>
            </w:pPr>
            <w:ins w:id="86" w:author="huizhi" w:date="2017-05-17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4FAC041D" w14:textId="7A9EC7D5" w:rsidR="00080D38" w:rsidRDefault="00080D38" w:rsidP="00E6750F">
            <w:pPr>
              <w:rPr>
                <w:ins w:id="87" w:author="huizhi" w:date="2017-05-17T14:55:00Z"/>
              </w:rPr>
            </w:pPr>
            <w:ins w:id="88" w:author="huizhi" w:date="2017-05-17T14:56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5DC36858" w14:textId="77777777" w:rsidR="00080D38" w:rsidRDefault="00080D38" w:rsidP="00E6750F">
            <w:pPr>
              <w:rPr>
                <w:ins w:id="89" w:author="huizhi" w:date="2017-05-17T14:57:00Z"/>
              </w:rPr>
            </w:pPr>
            <w:ins w:id="90" w:author="huizhi" w:date="2017-05-17T14:56:00Z">
              <w:r>
                <w:rPr>
                  <w:rFonts w:hint="eastAsia"/>
                </w:rPr>
                <w:t>消息类型：</w:t>
              </w:r>
            </w:ins>
            <w:ins w:id="91" w:author="huizhi" w:date="2017-05-17T14:57:00Z"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文本消息；</w:t>
              </w:r>
            </w:ins>
          </w:p>
          <w:p w14:paraId="6E583115" w14:textId="0981ABA1" w:rsidR="00080D38" w:rsidRDefault="00080D38" w:rsidP="00E6750F">
            <w:pPr>
              <w:rPr>
                <w:ins w:id="92" w:author="huizhi" w:date="2017-05-17T14:57:00Z"/>
              </w:rPr>
            </w:pPr>
            <w:ins w:id="93" w:author="huizhi" w:date="2017-05-17T14:57:00Z">
              <w:r>
                <w:rPr>
                  <w:rFonts w:hint="eastAsia"/>
                </w:rPr>
                <w:t xml:space="preserve">          2 </w:t>
              </w:r>
              <w:r>
                <w:rPr>
                  <w:rFonts w:hint="eastAsia"/>
                </w:rPr>
                <w:t>图片消息</w:t>
              </w:r>
            </w:ins>
            <w:ins w:id="94" w:author="huizhi" w:date="2017-05-17T14:58:00Z">
              <w:r>
                <w:rPr>
                  <w:rFonts w:hint="eastAsia"/>
                </w:rPr>
                <w:t>；</w:t>
              </w:r>
            </w:ins>
          </w:p>
          <w:p w14:paraId="73C0C3C4" w14:textId="4EA2071F" w:rsidR="00080D38" w:rsidRDefault="00080D38" w:rsidP="00E6750F">
            <w:pPr>
              <w:rPr>
                <w:ins w:id="95" w:author="huizhi" w:date="2017-05-17T14:57:00Z"/>
              </w:rPr>
            </w:pPr>
            <w:ins w:id="96" w:author="huizhi" w:date="2017-05-17T14:57:00Z">
              <w:r>
                <w:rPr>
                  <w:rFonts w:hint="eastAsia"/>
                </w:rPr>
                <w:t xml:space="preserve">          3 </w:t>
              </w:r>
              <w:r>
                <w:rPr>
                  <w:rFonts w:hint="eastAsia"/>
                </w:rPr>
                <w:t>语音消息</w:t>
              </w:r>
            </w:ins>
            <w:ins w:id="97" w:author="huizhi" w:date="2017-05-17T14:58:00Z">
              <w:r>
                <w:rPr>
                  <w:rFonts w:hint="eastAsia"/>
                </w:rPr>
                <w:t>；</w:t>
              </w:r>
            </w:ins>
          </w:p>
          <w:p w14:paraId="28BCAD8C" w14:textId="38F7FC9D" w:rsidR="00080D38" w:rsidRDefault="00080D38" w:rsidP="00E6750F">
            <w:pPr>
              <w:rPr>
                <w:ins w:id="98" w:author="huizhi" w:date="2017-05-17T14:58:00Z"/>
              </w:rPr>
            </w:pPr>
            <w:ins w:id="99" w:author="huizhi" w:date="2017-05-17T14:57:00Z">
              <w:r>
                <w:rPr>
                  <w:rFonts w:hint="eastAsia"/>
                </w:rPr>
                <w:t xml:space="preserve">          4 </w:t>
              </w:r>
              <w:r>
                <w:rPr>
                  <w:rFonts w:hint="eastAsia"/>
                </w:rPr>
                <w:t>小视频</w:t>
              </w:r>
            </w:ins>
            <w:ins w:id="100" w:author="huizhi" w:date="2017-05-17T14:58:00Z">
              <w:r>
                <w:rPr>
                  <w:rFonts w:hint="eastAsia"/>
                </w:rPr>
                <w:t>；</w:t>
              </w:r>
            </w:ins>
          </w:p>
          <w:p w14:paraId="1526A8ED" w14:textId="4664273F" w:rsidR="00080D38" w:rsidRPr="00080D38" w:rsidRDefault="00080D38" w:rsidP="00E6750F">
            <w:pPr>
              <w:rPr>
                <w:ins w:id="101" w:author="huizhi" w:date="2017-05-17T14:55:00Z"/>
              </w:rPr>
            </w:pPr>
            <w:ins w:id="102" w:author="huizhi" w:date="2017-05-17T14:58:00Z">
              <w:r>
                <w:rPr>
                  <w:rFonts w:hint="eastAsia"/>
                </w:rPr>
                <w:t xml:space="preserve">          5 </w:t>
              </w:r>
              <w:r>
                <w:rPr>
                  <w:rFonts w:hint="eastAsia"/>
                </w:rPr>
                <w:t>其他文件</w:t>
              </w:r>
            </w:ins>
          </w:p>
        </w:tc>
      </w:tr>
      <w:tr w:rsidR="00B2368E" w14:paraId="1D8F3A4D" w14:textId="77777777" w:rsidTr="00E6750F">
        <w:tc>
          <w:tcPr>
            <w:tcW w:w="747" w:type="dxa"/>
          </w:tcPr>
          <w:p w14:paraId="2C0F274E" w14:textId="77777777" w:rsidR="00B2368E" w:rsidRDefault="00B2368E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5C639F72" w14:textId="0D8B5793" w:rsidR="00B2368E" w:rsidRDefault="00B2368E" w:rsidP="00E6750F">
            <w:proofErr w:type="spellStart"/>
            <w:r>
              <w:t>groupId</w:t>
            </w:r>
            <w:proofErr w:type="spellEnd"/>
          </w:p>
        </w:tc>
        <w:tc>
          <w:tcPr>
            <w:tcW w:w="1134" w:type="dxa"/>
          </w:tcPr>
          <w:p w14:paraId="74E8B685" w14:textId="77777777" w:rsidR="00B2368E" w:rsidRDefault="00B2368E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EAF11EA" w14:textId="77777777" w:rsidR="00B2368E" w:rsidRDefault="00B2368E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D4F12C1" w14:textId="03B68BB7" w:rsidR="00B2368E" w:rsidRDefault="00B2368E" w:rsidP="00E6750F">
            <w:r>
              <w:rPr>
                <w:rFonts w:hint="eastAsia"/>
              </w:rPr>
              <w:t>组唯一标识</w:t>
            </w:r>
          </w:p>
        </w:tc>
      </w:tr>
      <w:tr w:rsidR="00B2368E" w14:paraId="5F82693C" w14:textId="77777777" w:rsidTr="00E6750F">
        <w:tc>
          <w:tcPr>
            <w:tcW w:w="747" w:type="dxa"/>
          </w:tcPr>
          <w:p w14:paraId="73A0EA03" w14:textId="072FF3D2" w:rsidR="00B2368E" w:rsidRDefault="00B2368E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7F3E63E8" w14:textId="77C7F512" w:rsidR="00B2368E" w:rsidRDefault="00B2368E" w:rsidP="00E6750F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134" w:type="dxa"/>
          </w:tcPr>
          <w:p w14:paraId="178BB963" w14:textId="4D11B444" w:rsidR="00B2368E" w:rsidRDefault="00B2368E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653D96A" w14:textId="3B3D70CA" w:rsidR="00B2368E" w:rsidRDefault="00B2368E" w:rsidP="00E6750F">
            <w:commentRangeStart w:id="103"/>
            <w:r>
              <w:rPr>
                <w:rFonts w:hint="eastAsia"/>
              </w:rPr>
              <w:t>M</w:t>
            </w:r>
            <w:commentRangeEnd w:id="103"/>
            <w:r w:rsidR="00171E7D">
              <w:rPr>
                <w:rStyle w:val="ac"/>
              </w:rPr>
              <w:commentReference w:id="103"/>
            </w:r>
          </w:p>
        </w:tc>
        <w:tc>
          <w:tcPr>
            <w:tcW w:w="3686" w:type="dxa"/>
          </w:tcPr>
          <w:p w14:paraId="39C8982A" w14:textId="65BF1901" w:rsidR="00B2368E" w:rsidRDefault="00B2368E" w:rsidP="00E6750F">
            <w:r>
              <w:rPr>
                <w:rFonts w:hint="eastAsia"/>
              </w:rPr>
              <w:t>组名称</w:t>
            </w:r>
          </w:p>
        </w:tc>
      </w:tr>
      <w:tr w:rsidR="00B2368E" w14:paraId="071F2A70" w14:textId="77777777" w:rsidTr="00E6750F">
        <w:tc>
          <w:tcPr>
            <w:tcW w:w="747" w:type="dxa"/>
          </w:tcPr>
          <w:p w14:paraId="1ABC5AB1" w14:textId="5DF599C8" w:rsidR="00B2368E" w:rsidRDefault="00B2368E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46EFED0D" w14:textId="73EA6609" w:rsidR="00B2368E" w:rsidRDefault="00B2368E" w:rsidP="00E6750F">
            <w:proofErr w:type="spellStart"/>
            <w:r>
              <w:t>senderId</w:t>
            </w:r>
            <w:proofErr w:type="spellEnd"/>
          </w:p>
        </w:tc>
        <w:tc>
          <w:tcPr>
            <w:tcW w:w="1134" w:type="dxa"/>
          </w:tcPr>
          <w:p w14:paraId="7D65E0C3" w14:textId="77777777" w:rsidR="00B2368E" w:rsidRDefault="00B2368E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86C9F43" w14:textId="77777777" w:rsidR="00B2368E" w:rsidRDefault="00B2368E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A26A1F0" w14:textId="77777777" w:rsidR="00B2368E" w:rsidRDefault="00B2368E" w:rsidP="00E6750F">
            <w:r>
              <w:rPr>
                <w:rFonts w:hint="eastAsia"/>
              </w:rPr>
              <w:t>发送者唯一标识</w:t>
            </w:r>
          </w:p>
        </w:tc>
      </w:tr>
      <w:tr w:rsidR="00B2368E" w14:paraId="7F16A12F" w14:textId="77777777" w:rsidTr="00E6750F">
        <w:tc>
          <w:tcPr>
            <w:tcW w:w="747" w:type="dxa"/>
          </w:tcPr>
          <w:p w14:paraId="613302F8" w14:textId="321980E6" w:rsidR="00B2368E" w:rsidRDefault="00B2368E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7D05CC3E" w14:textId="0E5CF703" w:rsidR="00B2368E" w:rsidRDefault="00B2368E" w:rsidP="00E6750F">
            <w:proofErr w:type="spellStart"/>
            <w:r>
              <w:t>senderName</w:t>
            </w:r>
            <w:proofErr w:type="spellEnd"/>
          </w:p>
        </w:tc>
        <w:tc>
          <w:tcPr>
            <w:tcW w:w="1134" w:type="dxa"/>
          </w:tcPr>
          <w:p w14:paraId="627952CB" w14:textId="13C0FAE1" w:rsidR="00B2368E" w:rsidRDefault="00B2368E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36A21B7" w14:textId="6D653DA9" w:rsidR="00B2368E" w:rsidRDefault="00B2368E" w:rsidP="00E6750F">
            <w:commentRangeStart w:id="104"/>
            <w:r>
              <w:rPr>
                <w:rFonts w:hint="eastAsia"/>
              </w:rPr>
              <w:t>M</w:t>
            </w:r>
            <w:commentRangeEnd w:id="104"/>
            <w:r w:rsidR="00171E7D">
              <w:rPr>
                <w:rStyle w:val="ac"/>
              </w:rPr>
              <w:commentReference w:id="104"/>
            </w:r>
          </w:p>
        </w:tc>
        <w:tc>
          <w:tcPr>
            <w:tcW w:w="3686" w:type="dxa"/>
          </w:tcPr>
          <w:p w14:paraId="799C5FDD" w14:textId="7B37752A" w:rsidR="00B2368E" w:rsidRDefault="00B2368E" w:rsidP="00E6750F">
            <w:r>
              <w:rPr>
                <w:rFonts w:hint="eastAsia"/>
              </w:rPr>
              <w:t>发送者名称</w:t>
            </w:r>
          </w:p>
        </w:tc>
      </w:tr>
      <w:tr w:rsidR="00B2368E" w:rsidDel="00171E7D" w14:paraId="0B69CD91" w14:textId="481348EA" w:rsidTr="00E6750F">
        <w:trPr>
          <w:del w:id="105" w:author="li chuan" w:date="2017-05-08T10:28:00Z"/>
        </w:trPr>
        <w:tc>
          <w:tcPr>
            <w:tcW w:w="747" w:type="dxa"/>
          </w:tcPr>
          <w:p w14:paraId="51ABD1A5" w14:textId="5B071C88" w:rsidR="00B2368E" w:rsidDel="00171E7D" w:rsidRDefault="00B2368E" w:rsidP="00E6750F">
            <w:pPr>
              <w:jc w:val="center"/>
              <w:rPr>
                <w:del w:id="106" w:author="li chuan" w:date="2017-05-08T10:28:00Z"/>
              </w:rPr>
            </w:pPr>
            <w:del w:id="107" w:author="li chuan" w:date="2017-05-08T10:28:00Z">
              <w:r w:rsidDel="00171E7D">
                <w:rPr>
                  <w:rFonts w:hint="eastAsia"/>
                </w:rPr>
                <w:delText>6</w:delText>
              </w:r>
            </w:del>
          </w:p>
        </w:tc>
        <w:tc>
          <w:tcPr>
            <w:tcW w:w="1629" w:type="dxa"/>
          </w:tcPr>
          <w:p w14:paraId="4796814E" w14:textId="1A9FEE37" w:rsidR="00B2368E" w:rsidDel="00171E7D" w:rsidRDefault="00B2368E" w:rsidP="00E6750F">
            <w:pPr>
              <w:rPr>
                <w:del w:id="108" w:author="li chuan" w:date="2017-05-08T10:28:00Z"/>
              </w:rPr>
            </w:pPr>
            <w:del w:id="109" w:author="li chuan" w:date="2017-05-08T10:28:00Z">
              <w:r w:rsidDel="00171E7D">
                <w:delText>receive</w:delText>
              </w:r>
              <w:r w:rsidDel="00171E7D">
                <w:rPr>
                  <w:rFonts w:hint="eastAsia"/>
                </w:rPr>
                <w:delText>rId</w:delText>
              </w:r>
            </w:del>
          </w:p>
        </w:tc>
        <w:tc>
          <w:tcPr>
            <w:tcW w:w="1134" w:type="dxa"/>
          </w:tcPr>
          <w:p w14:paraId="73EB696C" w14:textId="1B65B28E" w:rsidR="00B2368E" w:rsidDel="00171E7D" w:rsidRDefault="00B2368E" w:rsidP="00E6750F">
            <w:pPr>
              <w:rPr>
                <w:del w:id="110" w:author="li chuan" w:date="2017-05-08T10:28:00Z"/>
              </w:rPr>
            </w:pPr>
            <w:del w:id="111" w:author="li chuan" w:date="2017-05-08T10:28:00Z">
              <w:r w:rsidDel="00171E7D">
                <w:rPr>
                  <w:rFonts w:hint="eastAsia"/>
                </w:rPr>
                <w:delText>String</w:delText>
              </w:r>
            </w:del>
          </w:p>
        </w:tc>
        <w:tc>
          <w:tcPr>
            <w:tcW w:w="1276" w:type="dxa"/>
          </w:tcPr>
          <w:p w14:paraId="29383724" w14:textId="69E8C615" w:rsidR="00B2368E" w:rsidDel="00171E7D" w:rsidRDefault="00B2368E" w:rsidP="00E6750F">
            <w:pPr>
              <w:rPr>
                <w:del w:id="112" w:author="li chuan" w:date="2017-05-08T10:28:00Z"/>
              </w:rPr>
            </w:pPr>
            <w:del w:id="113" w:author="li chuan" w:date="2017-05-08T10:28:00Z">
              <w:r w:rsidDel="00171E7D">
                <w:rPr>
                  <w:rFonts w:hint="eastAsia"/>
                </w:rPr>
                <w:delText>M</w:delText>
              </w:r>
            </w:del>
          </w:p>
        </w:tc>
        <w:tc>
          <w:tcPr>
            <w:tcW w:w="3686" w:type="dxa"/>
          </w:tcPr>
          <w:p w14:paraId="6CA830EC" w14:textId="0E1B4ADA" w:rsidR="00B2368E" w:rsidDel="00171E7D" w:rsidRDefault="00B2368E" w:rsidP="00E6750F">
            <w:pPr>
              <w:rPr>
                <w:del w:id="114" w:author="li chuan" w:date="2017-05-08T10:28:00Z"/>
              </w:rPr>
            </w:pPr>
            <w:del w:id="115" w:author="li chuan" w:date="2017-05-08T10:28:00Z">
              <w:r w:rsidDel="00171E7D">
                <w:rPr>
                  <w:rFonts w:hint="eastAsia"/>
                </w:rPr>
                <w:delText>接收者唯一标识</w:delText>
              </w:r>
            </w:del>
          </w:p>
        </w:tc>
      </w:tr>
      <w:tr w:rsidR="00654895" w:rsidDel="00171E7D" w14:paraId="567322B7" w14:textId="6F84CDDD" w:rsidTr="00E6750F">
        <w:trPr>
          <w:del w:id="116" w:author="li chuan" w:date="2017-05-08T10:28:00Z"/>
        </w:trPr>
        <w:tc>
          <w:tcPr>
            <w:tcW w:w="747" w:type="dxa"/>
          </w:tcPr>
          <w:p w14:paraId="37C3C52D" w14:textId="2246CFE5" w:rsidR="00654895" w:rsidDel="00171E7D" w:rsidRDefault="00654895" w:rsidP="00E6750F">
            <w:pPr>
              <w:jc w:val="center"/>
              <w:rPr>
                <w:del w:id="117" w:author="li chuan" w:date="2017-05-08T10:28:00Z"/>
              </w:rPr>
            </w:pPr>
            <w:commentRangeStart w:id="118"/>
            <w:del w:id="119" w:author="li chuan" w:date="2017-05-08T10:28:00Z">
              <w:r w:rsidDel="00171E7D">
                <w:rPr>
                  <w:rFonts w:hint="eastAsia"/>
                </w:rPr>
                <w:delText>7</w:delText>
              </w:r>
            </w:del>
          </w:p>
        </w:tc>
        <w:tc>
          <w:tcPr>
            <w:tcW w:w="1629" w:type="dxa"/>
          </w:tcPr>
          <w:p w14:paraId="6C702E6E" w14:textId="7785E3F2" w:rsidR="00654895" w:rsidDel="00171E7D" w:rsidRDefault="00654895" w:rsidP="00E6750F">
            <w:pPr>
              <w:rPr>
                <w:del w:id="120" w:author="li chuan" w:date="2017-05-08T10:28:00Z"/>
              </w:rPr>
            </w:pPr>
            <w:del w:id="121" w:author="li chuan" w:date="2017-05-08T10:28:00Z">
              <w:r w:rsidDel="00171E7D">
                <w:delText>receive</w:delText>
              </w:r>
              <w:r w:rsidDel="00171E7D">
                <w:rPr>
                  <w:rFonts w:hint="eastAsia"/>
                </w:rPr>
                <w:delText>rName</w:delText>
              </w:r>
            </w:del>
          </w:p>
        </w:tc>
        <w:tc>
          <w:tcPr>
            <w:tcW w:w="1134" w:type="dxa"/>
          </w:tcPr>
          <w:p w14:paraId="26B21F0F" w14:textId="5735DD21" w:rsidR="00654895" w:rsidDel="00171E7D" w:rsidRDefault="00654895" w:rsidP="00E6750F">
            <w:pPr>
              <w:rPr>
                <w:del w:id="122" w:author="li chuan" w:date="2017-05-08T10:28:00Z"/>
              </w:rPr>
            </w:pPr>
            <w:del w:id="123" w:author="li chuan" w:date="2017-05-08T10:28:00Z">
              <w:r w:rsidDel="00171E7D">
                <w:rPr>
                  <w:rFonts w:hint="eastAsia"/>
                </w:rPr>
                <w:delText>String</w:delText>
              </w:r>
            </w:del>
          </w:p>
        </w:tc>
        <w:tc>
          <w:tcPr>
            <w:tcW w:w="1276" w:type="dxa"/>
          </w:tcPr>
          <w:p w14:paraId="1A5E47E9" w14:textId="39074ED9" w:rsidR="00654895" w:rsidDel="00171E7D" w:rsidRDefault="00654895" w:rsidP="00E6750F">
            <w:pPr>
              <w:rPr>
                <w:del w:id="124" w:author="li chuan" w:date="2017-05-08T10:28:00Z"/>
              </w:rPr>
            </w:pPr>
            <w:del w:id="125" w:author="li chuan" w:date="2017-05-08T10:28:00Z">
              <w:r w:rsidDel="00171E7D">
                <w:rPr>
                  <w:rFonts w:hint="eastAsia"/>
                </w:rPr>
                <w:delText>M</w:delText>
              </w:r>
            </w:del>
          </w:p>
        </w:tc>
        <w:tc>
          <w:tcPr>
            <w:tcW w:w="3686" w:type="dxa"/>
          </w:tcPr>
          <w:p w14:paraId="2DF977BC" w14:textId="1172787B" w:rsidR="00654895" w:rsidDel="00171E7D" w:rsidRDefault="00654895" w:rsidP="00E6750F">
            <w:pPr>
              <w:rPr>
                <w:del w:id="126" w:author="li chuan" w:date="2017-05-08T10:28:00Z"/>
              </w:rPr>
            </w:pPr>
            <w:del w:id="127" w:author="li chuan" w:date="2017-05-08T10:28:00Z">
              <w:r w:rsidDel="00171E7D">
                <w:rPr>
                  <w:rFonts w:hint="eastAsia"/>
                </w:rPr>
                <w:delText>接收者名称</w:delText>
              </w:r>
            </w:del>
            <w:commentRangeEnd w:id="118"/>
            <w:r w:rsidR="00171E7D">
              <w:rPr>
                <w:rStyle w:val="ac"/>
              </w:rPr>
              <w:commentReference w:id="118"/>
            </w:r>
          </w:p>
        </w:tc>
      </w:tr>
      <w:tr w:rsidR="00654895" w14:paraId="16C363EA" w14:textId="77777777" w:rsidTr="00E6750F">
        <w:tc>
          <w:tcPr>
            <w:tcW w:w="747" w:type="dxa"/>
          </w:tcPr>
          <w:p w14:paraId="74FFE281" w14:textId="62318BA5" w:rsidR="00654895" w:rsidRDefault="00654895" w:rsidP="00E675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14:paraId="17A15CDC" w14:textId="6759D0E4" w:rsidR="00654895" w:rsidRDefault="00654895" w:rsidP="00E6750F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34" w:type="dxa"/>
          </w:tcPr>
          <w:p w14:paraId="24743047" w14:textId="1B79A3B1" w:rsidR="00654895" w:rsidRDefault="00654895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86CCACB" w14:textId="476D9754" w:rsidR="00654895" w:rsidRDefault="00654895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0AC8DAA" w14:textId="5F3CC237" w:rsidR="00654895" w:rsidRDefault="00654895" w:rsidP="00E6750F">
            <w:r>
              <w:rPr>
                <w:rFonts w:hint="eastAsia"/>
              </w:rPr>
              <w:t>通报时间（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HH:mi:ss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654895" w14:paraId="632B4B92" w14:textId="77777777" w:rsidTr="00E6750F">
        <w:tc>
          <w:tcPr>
            <w:tcW w:w="747" w:type="dxa"/>
          </w:tcPr>
          <w:p w14:paraId="18D64632" w14:textId="6FC61631" w:rsidR="00654895" w:rsidRDefault="00654895" w:rsidP="00E675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29" w:type="dxa"/>
          </w:tcPr>
          <w:p w14:paraId="6F4FB8D0" w14:textId="77777777" w:rsidR="00654895" w:rsidRDefault="00654895" w:rsidP="00E6750F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6071FCCB" w14:textId="77777777" w:rsidR="00654895" w:rsidRPr="009A3E89" w:rsidRDefault="00654895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FFBF3E8" w14:textId="77777777" w:rsidR="00654895" w:rsidRDefault="00654895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FC8BDEF" w14:textId="77777777" w:rsidR="00654895" w:rsidRDefault="00654895" w:rsidP="00E6750F">
            <w:r>
              <w:rPr>
                <w:rFonts w:hint="eastAsia"/>
              </w:rPr>
              <w:t>通报正文</w:t>
            </w:r>
          </w:p>
        </w:tc>
      </w:tr>
      <w:tr w:rsidR="00654895" w14:paraId="1199432B" w14:textId="77777777" w:rsidTr="00E6750F">
        <w:tc>
          <w:tcPr>
            <w:tcW w:w="747" w:type="dxa"/>
          </w:tcPr>
          <w:p w14:paraId="0EFF0066" w14:textId="1D4E546F" w:rsidR="00654895" w:rsidRDefault="00654895" w:rsidP="00E675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29" w:type="dxa"/>
          </w:tcPr>
          <w:p w14:paraId="67BF1328" w14:textId="41FA2A60" w:rsidR="00654895" w:rsidRDefault="00654895" w:rsidP="00E6750F">
            <w:proofErr w:type="spellStart"/>
            <w:r>
              <w:rPr>
                <w:rFonts w:hint="eastAsia"/>
              </w:rPr>
              <w:t>attachmentNo</w:t>
            </w:r>
            <w:proofErr w:type="spellEnd"/>
          </w:p>
        </w:tc>
        <w:tc>
          <w:tcPr>
            <w:tcW w:w="1134" w:type="dxa"/>
          </w:tcPr>
          <w:p w14:paraId="284ED806" w14:textId="35387F8A" w:rsidR="00654895" w:rsidRDefault="0065489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3C226A2" w14:textId="28BC6638" w:rsidR="00654895" w:rsidRDefault="00654895" w:rsidP="00E6750F">
            <w:r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7A51077D" w14:textId="209291DA" w:rsidR="00654895" w:rsidRDefault="00654895" w:rsidP="00E6750F">
            <w:r>
              <w:rPr>
                <w:rFonts w:hint="eastAsia"/>
              </w:rPr>
              <w:t>附件唯一标识</w:t>
            </w:r>
          </w:p>
        </w:tc>
      </w:tr>
      <w:tr w:rsidR="00654895" w14:paraId="13411267" w14:textId="77777777" w:rsidTr="00E6750F">
        <w:tc>
          <w:tcPr>
            <w:tcW w:w="747" w:type="dxa"/>
          </w:tcPr>
          <w:p w14:paraId="0A1118FB" w14:textId="6109D8C0" w:rsidR="00654895" w:rsidRDefault="00654895" w:rsidP="00E6750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9" w:type="dxa"/>
          </w:tcPr>
          <w:p w14:paraId="4CF80763" w14:textId="0ADC5972" w:rsidR="00654895" w:rsidRDefault="00654895" w:rsidP="00E6750F">
            <w:proofErr w:type="spellStart"/>
            <w:r w:rsidRPr="009607E9">
              <w:t>fileName</w:t>
            </w:r>
            <w:proofErr w:type="spellEnd"/>
          </w:p>
        </w:tc>
        <w:tc>
          <w:tcPr>
            <w:tcW w:w="1134" w:type="dxa"/>
          </w:tcPr>
          <w:p w14:paraId="62402F43" w14:textId="4260272E" w:rsidR="00654895" w:rsidRDefault="0065489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362166C" w14:textId="53510915" w:rsidR="00654895" w:rsidRDefault="00654895" w:rsidP="00E6750F">
            <w:r w:rsidRPr="00F71A46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75031B73" w14:textId="1494A356" w:rsidR="00654895" w:rsidRDefault="00654895" w:rsidP="00E6750F">
            <w:r>
              <w:rPr>
                <w:rFonts w:hint="eastAsia"/>
              </w:rPr>
              <w:t>文件名</w:t>
            </w:r>
          </w:p>
        </w:tc>
      </w:tr>
      <w:tr w:rsidR="00654895" w14:paraId="37865A20" w14:textId="77777777" w:rsidTr="00E6750F">
        <w:tc>
          <w:tcPr>
            <w:tcW w:w="747" w:type="dxa"/>
          </w:tcPr>
          <w:p w14:paraId="426BA40D" w14:textId="51CD20F4" w:rsidR="00654895" w:rsidRDefault="00654895" w:rsidP="00E6750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9" w:type="dxa"/>
          </w:tcPr>
          <w:p w14:paraId="36816E20" w14:textId="254ACA46" w:rsidR="00654895" w:rsidRDefault="00654895" w:rsidP="00E6750F">
            <w:proofErr w:type="spellStart"/>
            <w:r w:rsidRPr="009607E9">
              <w:t>fileSize</w:t>
            </w:r>
            <w:proofErr w:type="spellEnd"/>
          </w:p>
        </w:tc>
        <w:tc>
          <w:tcPr>
            <w:tcW w:w="1134" w:type="dxa"/>
          </w:tcPr>
          <w:p w14:paraId="1E6A8E94" w14:textId="413EA377" w:rsidR="00654895" w:rsidRPr="009A3E89" w:rsidRDefault="0065489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8EC8C25" w14:textId="457ABC5A" w:rsidR="00654895" w:rsidRPr="006E3F5A" w:rsidRDefault="00654895" w:rsidP="00E6750F">
            <w:r w:rsidRPr="00F71A46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25C9531E" w14:textId="184C96DF" w:rsidR="00654895" w:rsidRDefault="00654895" w:rsidP="00E6750F">
            <w:r>
              <w:rPr>
                <w:rFonts w:hint="eastAsia"/>
              </w:rPr>
              <w:t>文件大小（单位：字节）</w:t>
            </w:r>
          </w:p>
        </w:tc>
      </w:tr>
      <w:tr w:rsidR="00654895" w14:paraId="4B064D4A" w14:textId="77777777" w:rsidTr="00E6750F">
        <w:tc>
          <w:tcPr>
            <w:tcW w:w="747" w:type="dxa"/>
          </w:tcPr>
          <w:p w14:paraId="437E15F3" w14:textId="45761D5D" w:rsidR="00654895" w:rsidRDefault="00654895" w:rsidP="00E6750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29" w:type="dxa"/>
          </w:tcPr>
          <w:p w14:paraId="571CDD9F" w14:textId="4D4496F1" w:rsidR="00654895" w:rsidRDefault="00654895" w:rsidP="00E6750F">
            <w:proofErr w:type="spellStart"/>
            <w:r w:rsidRPr="009607E9">
              <w:t>filePath</w:t>
            </w:r>
            <w:proofErr w:type="spellEnd"/>
          </w:p>
        </w:tc>
        <w:tc>
          <w:tcPr>
            <w:tcW w:w="1134" w:type="dxa"/>
          </w:tcPr>
          <w:p w14:paraId="096F0E82" w14:textId="5B5F82A7" w:rsidR="00654895" w:rsidRPr="009A3E89" w:rsidRDefault="0065489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48C3A5E" w14:textId="4A1639A6" w:rsidR="00654895" w:rsidRPr="006E3F5A" w:rsidRDefault="00654895" w:rsidP="00E6750F">
            <w:r w:rsidRPr="00F71A46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12A7D0EA" w14:textId="72019E65" w:rsidR="006E33DB" w:rsidRPr="006E33DB" w:rsidRDefault="00654895" w:rsidP="00E6750F">
            <w:r>
              <w:rPr>
                <w:rFonts w:hint="eastAsia"/>
              </w:rPr>
              <w:t>文件路径（包含完整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访问路径）</w:t>
            </w:r>
          </w:p>
        </w:tc>
      </w:tr>
      <w:tr w:rsidR="00654895" w14:paraId="3898BEF8" w14:textId="77777777" w:rsidTr="00E6750F">
        <w:tc>
          <w:tcPr>
            <w:tcW w:w="747" w:type="dxa"/>
          </w:tcPr>
          <w:p w14:paraId="30BCD966" w14:textId="5F5141C4" w:rsidR="00654895" w:rsidRDefault="00654895" w:rsidP="00E6750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29" w:type="dxa"/>
          </w:tcPr>
          <w:p w14:paraId="57ECF0D9" w14:textId="6BF01A71" w:rsidR="00654895" w:rsidRDefault="00654895" w:rsidP="00E6750F">
            <w:proofErr w:type="spellStart"/>
            <w:r w:rsidRPr="009607E9">
              <w:t>fileType</w:t>
            </w:r>
            <w:proofErr w:type="spellEnd"/>
          </w:p>
        </w:tc>
        <w:tc>
          <w:tcPr>
            <w:tcW w:w="1134" w:type="dxa"/>
          </w:tcPr>
          <w:p w14:paraId="37E0AA05" w14:textId="753349A6" w:rsidR="00654895" w:rsidRPr="009A3E89" w:rsidRDefault="00654895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0E75EF4" w14:textId="2CBF668B" w:rsidR="00654895" w:rsidRPr="006E3F5A" w:rsidRDefault="00654895" w:rsidP="00E6750F">
            <w:r w:rsidRPr="00F71A46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6DD39A6C" w14:textId="77777777" w:rsidR="00654895" w:rsidRDefault="00654895" w:rsidP="00E6750F">
            <w:r>
              <w:rPr>
                <w:rFonts w:hint="eastAsia"/>
              </w:rPr>
              <w:t>文件类型（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、图片，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、音频，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、视频，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、其他文件）</w:t>
            </w:r>
          </w:p>
          <w:p w14:paraId="69D819DE" w14:textId="77777777" w:rsidR="00654895" w:rsidRDefault="00654895" w:rsidP="00E6750F">
            <w:r>
              <w:rPr>
                <w:rFonts w:hint="eastAsia"/>
              </w:rPr>
              <w:t>图片：</w:t>
            </w:r>
            <w:r w:rsidRPr="005B652D">
              <w:t>JPG|JPEG|PNG|GIF|BMP</w:t>
            </w:r>
          </w:p>
          <w:p w14:paraId="2265446C" w14:textId="77777777" w:rsidR="00654895" w:rsidRDefault="00654895" w:rsidP="00E6750F">
            <w:r>
              <w:rPr>
                <w:rFonts w:hint="eastAsia"/>
              </w:rPr>
              <w:t>音频：</w:t>
            </w:r>
            <w:r>
              <w:rPr>
                <w:rFonts w:hint="eastAsia"/>
              </w:rPr>
              <w:t>MP3|WMV</w:t>
            </w:r>
          </w:p>
          <w:p w14:paraId="489A6870" w14:textId="77777777" w:rsidR="00654895" w:rsidRDefault="00654895" w:rsidP="00E6750F">
            <w:r>
              <w:rPr>
                <w:rFonts w:hint="eastAsia"/>
              </w:rPr>
              <w:t>视频：</w:t>
            </w:r>
            <w:r w:rsidRPr="005B652D">
              <w:t>MOV|MP4|AVI|3GP|OGG</w:t>
            </w:r>
          </w:p>
          <w:p w14:paraId="07328804" w14:textId="2AF0A271" w:rsidR="005A4D7A" w:rsidRPr="006E33DB" w:rsidRDefault="005A4D7A" w:rsidP="00E6750F">
            <w:pPr>
              <w:rPr>
                <w:color w:val="FF0000"/>
              </w:rPr>
            </w:pPr>
            <w:r w:rsidRPr="006E33DB">
              <w:rPr>
                <w:rFonts w:hint="eastAsia"/>
                <w:color w:val="FF0000"/>
              </w:rPr>
              <w:t>要求音频格式</w:t>
            </w:r>
            <w:r w:rsidRPr="006E33DB">
              <w:rPr>
                <w:rFonts w:hint="eastAsia"/>
                <w:color w:val="FF0000"/>
              </w:rPr>
              <w:t>MP3</w:t>
            </w:r>
            <w:r w:rsidRPr="006E33DB">
              <w:rPr>
                <w:rFonts w:hint="eastAsia"/>
                <w:color w:val="FF0000"/>
              </w:rPr>
              <w:t>，视频格式</w:t>
            </w:r>
            <w:r w:rsidRPr="006E33DB">
              <w:rPr>
                <w:rFonts w:hint="eastAsia"/>
                <w:color w:val="FF0000"/>
              </w:rPr>
              <w:t>MP4</w:t>
            </w:r>
          </w:p>
        </w:tc>
      </w:tr>
      <w:tr w:rsidR="00654895" w14:paraId="23683E28" w14:textId="77777777" w:rsidTr="00E6750F">
        <w:tc>
          <w:tcPr>
            <w:tcW w:w="747" w:type="dxa"/>
          </w:tcPr>
          <w:p w14:paraId="5A40A82F" w14:textId="4B54D2E5" w:rsidR="00654895" w:rsidRDefault="00654895" w:rsidP="00E6750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29" w:type="dxa"/>
          </w:tcPr>
          <w:p w14:paraId="7D80FA9F" w14:textId="43B9BE4F" w:rsidR="00654895" w:rsidRDefault="00654895" w:rsidP="00E6750F">
            <w:proofErr w:type="spellStart"/>
            <w:r w:rsidRPr="009607E9">
              <w:t>thumbFileName</w:t>
            </w:r>
            <w:proofErr w:type="spellEnd"/>
          </w:p>
        </w:tc>
        <w:tc>
          <w:tcPr>
            <w:tcW w:w="1134" w:type="dxa"/>
          </w:tcPr>
          <w:p w14:paraId="581BA703" w14:textId="47C6B2DE" w:rsidR="00654895" w:rsidRPr="009A3E89" w:rsidRDefault="00654895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7E304AB" w14:textId="00F87E55" w:rsidR="00654895" w:rsidRPr="006E3F5A" w:rsidRDefault="00654895" w:rsidP="00E6750F">
            <w:r w:rsidRPr="00F71A46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1B36E126" w14:textId="2D197C96" w:rsidR="00654895" w:rsidRDefault="00654895" w:rsidP="00E6750F"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654895" w14:paraId="6652AF94" w14:textId="77777777" w:rsidTr="00E6750F">
        <w:tc>
          <w:tcPr>
            <w:tcW w:w="747" w:type="dxa"/>
          </w:tcPr>
          <w:p w14:paraId="49B46AF0" w14:textId="102B7B1A" w:rsidR="00654895" w:rsidRDefault="00654895" w:rsidP="00E6750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29" w:type="dxa"/>
          </w:tcPr>
          <w:p w14:paraId="29775414" w14:textId="45CD425C" w:rsidR="00654895" w:rsidRDefault="00654895" w:rsidP="00E6750F">
            <w:proofErr w:type="spellStart"/>
            <w:r w:rsidRPr="009607E9">
              <w:t>thumbFilePath</w:t>
            </w:r>
            <w:proofErr w:type="spellEnd"/>
          </w:p>
        </w:tc>
        <w:tc>
          <w:tcPr>
            <w:tcW w:w="1134" w:type="dxa"/>
          </w:tcPr>
          <w:p w14:paraId="61E14367" w14:textId="6E77A247" w:rsidR="00654895" w:rsidRPr="009A3E89" w:rsidRDefault="00654895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9E3B2D8" w14:textId="732D5D55" w:rsidR="00654895" w:rsidRPr="006E3F5A" w:rsidRDefault="00654895" w:rsidP="00E6750F">
            <w:r w:rsidRPr="00F71A46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4F50B593" w14:textId="6144343A" w:rsidR="00654895" w:rsidRDefault="00654895" w:rsidP="00E6750F"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Base64</w:t>
            </w:r>
          </w:p>
        </w:tc>
      </w:tr>
    </w:tbl>
    <w:p w14:paraId="7CD7BD87" w14:textId="77777777" w:rsidR="00B2368E" w:rsidRDefault="00B2368E" w:rsidP="00802E2E"/>
    <w:p w14:paraId="56258B17" w14:textId="230968D7" w:rsidR="00075181" w:rsidRDefault="004A7524" w:rsidP="00075181">
      <w:pPr>
        <w:pStyle w:val="5"/>
      </w:pPr>
      <w:proofErr w:type="gramStart"/>
      <w:r w:rsidRPr="00075181">
        <w:rPr>
          <w:rFonts w:hint="eastAsia"/>
        </w:rPr>
        <w:t>查询</w:t>
      </w:r>
      <w:r w:rsidR="00075181" w:rsidRPr="00075181">
        <w:rPr>
          <w:rFonts w:hint="eastAsia"/>
        </w:rPr>
        <w:t>私聊历史记录</w:t>
      </w:r>
      <w:proofErr w:type="gramEnd"/>
    </w:p>
    <w:p w14:paraId="7955CF76" w14:textId="77777777" w:rsidR="00075181" w:rsidRPr="0027172E" w:rsidRDefault="00075181" w:rsidP="00075181"/>
    <w:p w14:paraId="6C04E776" w14:textId="77777777" w:rsidR="00075181" w:rsidRDefault="00075181" w:rsidP="00075181">
      <w:r>
        <w:rPr>
          <w:rFonts w:hint="eastAsia"/>
        </w:rPr>
        <w:t>业务流程</w:t>
      </w:r>
    </w:p>
    <w:p w14:paraId="133094FA" w14:textId="05EC136D" w:rsidR="00075181" w:rsidRDefault="00DC42F4" w:rsidP="00075181">
      <w:r>
        <w:object w:dxaOrig="4274" w:dyaOrig="5911" w14:anchorId="3182E731">
          <v:shape id="_x0000_i1031" type="#_x0000_t75" style="width:213.3pt;height:295.45pt" o:ole="">
            <v:imagedata r:id="rId20" o:title=""/>
          </v:shape>
          <o:OLEObject Type="Embed" ProgID="Visio.Drawing.11" ShapeID="_x0000_i1031" DrawAspect="Content" ObjectID="_1557412690" r:id="rId23"/>
        </w:object>
      </w:r>
    </w:p>
    <w:p w14:paraId="49CFFF14" w14:textId="77777777" w:rsidR="00075181" w:rsidRDefault="00075181" w:rsidP="00075181">
      <w:r>
        <w:rPr>
          <w:rFonts w:hint="eastAsia"/>
        </w:rPr>
        <w:t>业务流程说明</w:t>
      </w:r>
    </w:p>
    <w:p w14:paraId="2120A165" w14:textId="2C01B204" w:rsidR="00B2587D" w:rsidRPr="00A25552" w:rsidRDefault="00B2587D" w:rsidP="00075181">
      <w:r w:rsidRPr="007A6792">
        <w:t>https://61.182.226.42:29091/plugins/</w:t>
      </w:r>
      <w:r>
        <w:rPr>
          <w:rFonts w:hint="eastAsia"/>
        </w:rPr>
        <w:t>chatlogs</w:t>
      </w:r>
      <w:r w:rsidRPr="007A6792">
        <w:t>/</w:t>
      </w:r>
      <w:r>
        <w:rPr>
          <w:rFonts w:hint="eastAsia"/>
        </w:rPr>
        <w:t>chatlogs</w:t>
      </w:r>
      <w:r w:rsidRPr="007A6792">
        <w:t>?method=</w:t>
      </w:r>
      <w:r>
        <w:rPr>
          <w:rFonts w:hint="eastAsia"/>
        </w:rPr>
        <w:t>queryMemberRecord</w:t>
      </w:r>
      <w:r w:rsidRPr="007A6792">
        <w:t>&amp;secret=harris</w:t>
      </w:r>
    </w:p>
    <w:p w14:paraId="6F1E2B67" w14:textId="77777777" w:rsidR="0094347C" w:rsidRDefault="0094347C" w:rsidP="0094347C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94347C" w14:paraId="20E69A2A" w14:textId="77777777" w:rsidTr="00E6750F">
        <w:tc>
          <w:tcPr>
            <w:tcW w:w="675" w:type="dxa"/>
          </w:tcPr>
          <w:p w14:paraId="737413A3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472252C5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0ACE2177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347C" w14:paraId="56F8F634" w14:textId="77777777" w:rsidTr="00E6750F">
        <w:tc>
          <w:tcPr>
            <w:tcW w:w="675" w:type="dxa"/>
          </w:tcPr>
          <w:p w14:paraId="49B4FF1F" w14:textId="77777777" w:rsidR="0094347C" w:rsidRDefault="0094347C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3FAC1523" w14:textId="73296750" w:rsidR="0094347C" w:rsidRDefault="0094347C" w:rsidP="00E6750F">
            <w:proofErr w:type="spellStart"/>
            <w:r>
              <w:rPr>
                <w:rFonts w:hint="eastAsia"/>
              </w:rPr>
              <w:t>queryMemberRecord</w:t>
            </w:r>
            <w:proofErr w:type="spellEnd"/>
          </w:p>
        </w:tc>
        <w:tc>
          <w:tcPr>
            <w:tcW w:w="5620" w:type="dxa"/>
          </w:tcPr>
          <w:p w14:paraId="47B3C77E" w14:textId="77777777" w:rsidR="0094347C" w:rsidRDefault="0094347C" w:rsidP="00E6750F">
            <w:r>
              <w:rPr>
                <w:rFonts w:hint="eastAsia"/>
              </w:rPr>
              <w:t>返回</w:t>
            </w:r>
          </w:p>
        </w:tc>
      </w:tr>
    </w:tbl>
    <w:p w14:paraId="280A0308" w14:textId="77777777" w:rsidR="0094347C" w:rsidRDefault="0094347C" w:rsidP="0094347C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94347C" w14:paraId="127F5422" w14:textId="77777777" w:rsidTr="00E6750F">
        <w:tc>
          <w:tcPr>
            <w:tcW w:w="747" w:type="dxa"/>
          </w:tcPr>
          <w:p w14:paraId="23231117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13536844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01D3A211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2EFD23D8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4054DBC1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4347C" w14:paraId="38285260" w14:textId="77777777" w:rsidTr="00E6750F">
        <w:tc>
          <w:tcPr>
            <w:tcW w:w="747" w:type="dxa"/>
          </w:tcPr>
          <w:p w14:paraId="39CB47BC" w14:textId="77777777" w:rsidR="0094347C" w:rsidRDefault="0094347C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468BD7A8" w14:textId="77777777" w:rsidR="0094347C" w:rsidRDefault="0094347C" w:rsidP="00E6750F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7DDD1222" w14:textId="77777777" w:rsidR="0094347C" w:rsidRDefault="0094347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50D94D8" w14:textId="77777777" w:rsidR="0094347C" w:rsidRDefault="0094347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513EAED" w14:textId="77777777" w:rsidR="0094347C" w:rsidRDefault="0094347C" w:rsidP="00E6750F">
            <w:r>
              <w:rPr>
                <w:rFonts w:hint="eastAsia"/>
              </w:rPr>
              <w:t>用户唯一标识列表</w:t>
            </w:r>
          </w:p>
        </w:tc>
      </w:tr>
      <w:tr w:rsidR="0094347C" w14:paraId="07BB8ACE" w14:textId="77777777" w:rsidTr="00E6750F">
        <w:tc>
          <w:tcPr>
            <w:tcW w:w="747" w:type="dxa"/>
          </w:tcPr>
          <w:p w14:paraId="7DED0344" w14:textId="77777777" w:rsidR="0094347C" w:rsidRDefault="0094347C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08A3321B" w14:textId="63668E88" w:rsidR="0094347C" w:rsidRDefault="0094347C" w:rsidP="00E6750F">
            <w:proofErr w:type="spellStart"/>
            <w:r>
              <w:rPr>
                <w:rFonts w:hint="eastAsia"/>
              </w:rPr>
              <w:t>receiverId</w:t>
            </w:r>
            <w:proofErr w:type="spellEnd"/>
          </w:p>
        </w:tc>
        <w:tc>
          <w:tcPr>
            <w:tcW w:w="1134" w:type="dxa"/>
          </w:tcPr>
          <w:p w14:paraId="77C5E695" w14:textId="77777777" w:rsidR="0094347C" w:rsidRDefault="0094347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E2BEBD8" w14:textId="77777777" w:rsidR="0094347C" w:rsidRDefault="0094347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603B820" w14:textId="76EAFD01" w:rsidR="0094347C" w:rsidRDefault="0094347C" w:rsidP="00E6750F">
            <w:r>
              <w:rPr>
                <w:rFonts w:hint="eastAsia"/>
              </w:rPr>
              <w:t>接收消息用户唯一标识列表</w:t>
            </w:r>
          </w:p>
        </w:tc>
      </w:tr>
      <w:tr w:rsidR="0094347C" w:rsidDel="00080D38" w14:paraId="11004129" w14:textId="0A81A5B8" w:rsidTr="00E6750F">
        <w:trPr>
          <w:del w:id="128" w:author="huizhi" w:date="2017-05-17T14:59:00Z"/>
        </w:trPr>
        <w:tc>
          <w:tcPr>
            <w:tcW w:w="747" w:type="dxa"/>
          </w:tcPr>
          <w:p w14:paraId="40C8B8F5" w14:textId="1593CB5F" w:rsidR="0094347C" w:rsidDel="00080D38" w:rsidRDefault="0094347C" w:rsidP="00E6750F">
            <w:pPr>
              <w:jc w:val="center"/>
              <w:rPr>
                <w:del w:id="129" w:author="huizhi" w:date="2017-05-17T14:59:00Z"/>
              </w:rPr>
            </w:pPr>
            <w:del w:id="130" w:author="huizhi" w:date="2017-05-17T14:59:00Z">
              <w:r w:rsidDel="00080D38">
                <w:rPr>
                  <w:rFonts w:hint="eastAsia"/>
                </w:rPr>
                <w:delText>3</w:delText>
              </w:r>
            </w:del>
          </w:p>
        </w:tc>
        <w:tc>
          <w:tcPr>
            <w:tcW w:w="1629" w:type="dxa"/>
          </w:tcPr>
          <w:p w14:paraId="6F6C6AB7" w14:textId="79B1CB4C" w:rsidR="0094347C" w:rsidDel="00080D38" w:rsidRDefault="0094347C" w:rsidP="00E6750F">
            <w:pPr>
              <w:rPr>
                <w:del w:id="131" w:author="huizhi" w:date="2017-05-17T14:59:00Z"/>
              </w:rPr>
            </w:pPr>
            <w:del w:id="132" w:author="huizhi" w:date="2017-05-17T14:59:00Z">
              <w:r w:rsidDel="00080D38">
                <w:rPr>
                  <w:rFonts w:hint="eastAsia"/>
                </w:rPr>
                <w:delText>queryTime</w:delText>
              </w:r>
            </w:del>
          </w:p>
        </w:tc>
        <w:tc>
          <w:tcPr>
            <w:tcW w:w="1134" w:type="dxa"/>
          </w:tcPr>
          <w:p w14:paraId="2D46D4E9" w14:textId="574B0AA2" w:rsidR="0094347C" w:rsidDel="00080D38" w:rsidRDefault="0094347C" w:rsidP="00E6750F">
            <w:pPr>
              <w:rPr>
                <w:del w:id="133" w:author="huizhi" w:date="2017-05-17T14:59:00Z"/>
              </w:rPr>
            </w:pPr>
            <w:del w:id="134" w:author="huizhi" w:date="2017-05-17T14:59:00Z">
              <w:r w:rsidRPr="009A3E89" w:rsidDel="00080D38">
                <w:rPr>
                  <w:rFonts w:hint="eastAsia"/>
                </w:rPr>
                <w:delText>String</w:delText>
              </w:r>
            </w:del>
          </w:p>
        </w:tc>
        <w:tc>
          <w:tcPr>
            <w:tcW w:w="1276" w:type="dxa"/>
          </w:tcPr>
          <w:p w14:paraId="1162ADD0" w14:textId="6462876C" w:rsidR="0094347C" w:rsidDel="00080D38" w:rsidRDefault="0094347C" w:rsidP="00E6750F">
            <w:pPr>
              <w:rPr>
                <w:del w:id="135" w:author="huizhi" w:date="2017-05-17T14:59:00Z"/>
              </w:rPr>
            </w:pPr>
            <w:del w:id="136" w:author="huizhi" w:date="2017-05-17T14:59:00Z">
              <w:r w:rsidDel="00080D38">
                <w:rPr>
                  <w:rFonts w:hint="eastAsia"/>
                </w:rPr>
                <w:delText>M</w:delText>
              </w:r>
            </w:del>
          </w:p>
        </w:tc>
        <w:tc>
          <w:tcPr>
            <w:tcW w:w="3686" w:type="dxa"/>
          </w:tcPr>
          <w:p w14:paraId="11B2BCC3" w14:textId="2B377B4B" w:rsidR="0094347C" w:rsidDel="00080D38" w:rsidRDefault="0094347C" w:rsidP="00E6750F">
            <w:pPr>
              <w:rPr>
                <w:del w:id="137" w:author="huizhi" w:date="2017-05-17T14:59:00Z"/>
              </w:rPr>
            </w:pPr>
            <w:del w:id="138" w:author="huizhi" w:date="2017-05-17T14:59:00Z">
              <w:r w:rsidDel="00080D38">
                <w:rPr>
                  <w:rFonts w:hint="eastAsia"/>
                </w:rPr>
                <w:delText>查询时间（</w:delText>
              </w:r>
              <w:r w:rsidDel="00080D38">
                <w:rPr>
                  <w:rFonts w:hint="eastAsia"/>
                </w:rPr>
                <w:delText>yyyy-MM-dd HH:mi:ss</w:delText>
              </w:r>
              <w:r w:rsidDel="00080D38">
                <w:rPr>
                  <w:rFonts w:hint="eastAsia"/>
                </w:rPr>
                <w:delText>）</w:delText>
              </w:r>
            </w:del>
          </w:p>
        </w:tc>
      </w:tr>
      <w:tr w:rsidR="0094347C" w14:paraId="0C3FEA63" w14:textId="77777777" w:rsidTr="00E6750F">
        <w:tc>
          <w:tcPr>
            <w:tcW w:w="747" w:type="dxa"/>
          </w:tcPr>
          <w:p w14:paraId="51D07DD6" w14:textId="77777777" w:rsidR="0094347C" w:rsidRDefault="0094347C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46786092" w14:textId="77777777" w:rsidR="0094347C" w:rsidRDefault="0094347C" w:rsidP="00E6750F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134" w:type="dxa"/>
          </w:tcPr>
          <w:p w14:paraId="131D951D" w14:textId="77777777" w:rsidR="0094347C" w:rsidRDefault="0094347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0EE255E" w14:textId="77777777" w:rsidR="0094347C" w:rsidRDefault="0094347C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B1C6AF3" w14:textId="77777777" w:rsidR="0094347C" w:rsidRDefault="0094347C" w:rsidP="00E6750F">
            <w:r>
              <w:rPr>
                <w:rFonts w:hint="eastAsia"/>
              </w:rPr>
              <w:t>分页查询次数</w:t>
            </w:r>
          </w:p>
        </w:tc>
      </w:tr>
      <w:tr w:rsidR="00080D38" w14:paraId="599934B5" w14:textId="77777777" w:rsidTr="00E6750F">
        <w:trPr>
          <w:ins w:id="139" w:author="huizhi" w:date="2017-05-17T14:59:00Z"/>
        </w:trPr>
        <w:tc>
          <w:tcPr>
            <w:tcW w:w="747" w:type="dxa"/>
          </w:tcPr>
          <w:p w14:paraId="61DAFDAB" w14:textId="77777777" w:rsidR="00080D38" w:rsidRDefault="00080D38" w:rsidP="00E6750F">
            <w:pPr>
              <w:jc w:val="center"/>
              <w:rPr>
                <w:ins w:id="140" w:author="huizhi" w:date="2017-05-17T14:59:00Z"/>
              </w:rPr>
            </w:pPr>
          </w:p>
        </w:tc>
        <w:tc>
          <w:tcPr>
            <w:tcW w:w="1629" w:type="dxa"/>
          </w:tcPr>
          <w:p w14:paraId="29426882" w14:textId="08C4CB1E" w:rsidR="00080D38" w:rsidRDefault="00080D38" w:rsidP="00E6750F">
            <w:pPr>
              <w:rPr>
                <w:ins w:id="141" w:author="huizhi" w:date="2017-05-17T14:59:00Z"/>
              </w:rPr>
            </w:pPr>
            <w:proofErr w:type="spellStart"/>
            <w:ins w:id="142" w:author="huizhi" w:date="2017-05-17T15:00:00Z">
              <w:r>
                <w:rPr>
                  <w:rFonts w:hint="eastAsia"/>
                </w:rPr>
                <w:t>endTime</w:t>
              </w:r>
            </w:ins>
            <w:proofErr w:type="spellEnd"/>
          </w:p>
        </w:tc>
        <w:tc>
          <w:tcPr>
            <w:tcW w:w="1134" w:type="dxa"/>
          </w:tcPr>
          <w:p w14:paraId="73AFFF77" w14:textId="00B0EA2F" w:rsidR="00080D38" w:rsidRPr="009A3E89" w:rsidRDefault="00080D38" w:rsidP="00E6750F">
            <w:pPr>
              <w:rPr>
                <w:ins w:id="143" w:author="huizhi" w:date="2017-05-17T14:59:00Z"/>
              </w:rPr>
            </w:pPr>
            <w:ins w:id="144" w:author="huizhi" w:date="2017-05-17T15:00:00Z">
              <w:r>
                <w:rPr>
                  <w:rFonts w:hint="eastAsia"/>
                </w:rPr>
                <w:t xml:space="preserve">Sting </w:t>
              </w:r>
            </w:ins>
          </w:p>
        </w:tc>
        <w:tc>
          <w:tcPr>
            <w:tcW w:w="1276" w:type="dxa"/>
          </w:tcPr>
          <w:p w14:paraId="41E879EE" w14:textId="1E14CDF7" w:rsidR="00080D38" w:rsidRPr="006E3F5A" w:rsidRDefault="00080D38" w:rsidP="00E6750F">
            <w:pPr>
              <w:rPr>
                <w:ins w:id="145" w:author="huizhi" w:date="2017-05-17T14:59:00Z"/>
              </w:rPr>
            </w:pPr>
            <w:ins w:id="146" w:author="huizhi" w:date="2017-05-17T15:00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0E9A897D" w14:textId="3B7CAB73" w:rsidR="00080D38" w:rsidRDefault="00080D38" w:rsidP="00E6750F">
            <w:pPr>
              <w:rPr>
                <w:ins w:id="147" w:author="huizhi" w:date="2017-05-17T14:59:00Z"/>
              </w:rPr>
            </w:pPr>
            <w:ins w:id="148" w:author="huizhi" w:date="2017-05-17T15:00:00Z">
              <w:r>
                <w:rPr>
                  <w:rFonts w:hint="eastAsia"/>
                </w:rPr>
                <w:t>时间（</w:t>
              </w:r>
              <w:proofErr w:type="spellStart"/>
              <w:r>
                <w:rPr>
                  <w:rFonts w:hint="eastAsia"/>
                </w:rPr>
                <w:t>yyyy</w:t>
              </w:r>
              <w:proofErr w:type="spellEnd"/>
              <w:r>
                <w:rPr>
                  <w:rFonts w:hint="eastAsia"/>
                </w:rPr>
                <w:t>-MM-</w:t>
              </w:r>
              <w:proofErr w:type="spellStart"/>
              <w:r>
                <w:rPr>
                  <w:rFonts w:hint="eastAsia"/>
                </w:rPr>
                <w:t>dd</w:t>
              </w:r>
              <w:proofErr w:type="spellEnd"/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HH:mi:ss</w:t>
              </w:r>
              <w:proofErr w:type="spellEnd"/>
              <w:r>
                <w:rPr>
                  <w:rFonts w:hint="eastAsia"/>
                </w:rPr>
                <w:t>）</w:t>
              </w:r>
            </w:ins>
          </w:p>
        </w:tc>
      </w:tr>
      <w:tr w:rsidR="00080D38" w14:paraId="764BDB5B" w14:textId="77777777" w:rsidTr="00E6750F">
        <w:trPr>
          <w:ins w:id="149" w:author="huizhi" w:date="2017-05-17T15:00:00Z"/>
        </w:trPr>
        <w:tc>
          <w:tcPr>
            <w:tcW w:w="747" w:type="dxa"/>
          </w:tcPr>
          <w:p w14:paraId="4C4AC826" w14:textId="77777777" w:rsidR="00080D38" w:rsidRDefault="00080D38" w:rsidP="00E6750F">
            <w:pPr>
              <w:jc w:val="center"/>
              <w:rPr>
                <w:ins w:id="150" w:author="huizhi" w:date="2017-05-17T15:00:00Z"/>
              </w:rPr>
            </w:pPr>
          </w:p>
        </w:tc>
        <w:tc>
          <w:tcPr>
            <w:tcW w:w="1629" w:type="dxa"/>
          </w:tcPr>
          <w:p w14:paraId="6BED2E2C" w14:textId="718545A9" w:rsidR="00080D38" w:rsidRDefault="00080D38" w:rsidP="00E6750F">
            <w:pPr>
              <w:rPr>
                <w:ins w:id="151" w:author="huizhi" w:date="2017-05-17T15:00:00Z"/>
              </w:rPr>
            </w:pPr>
            <w:proofErr w:type="spellStart"/>
            <w:ins w:id="152" w:author="huizhi" w:date="2017-05-17T15:01:00Z">
              <w:r>
                <w:rPr>
                  <w:rFonts w:hint="eastAsia"/>
                </w:rPr>
                <w:t>currentPage</w:t>
              </w:r>
            </w:ins>
            <w:proofErr w:type="spellEnd"/>
          </w:p>
        </w:tc>
        <w:tc>
          <w:tcPr>
            <w:tcW w:w="1134" w:type="dxa"/>
          </w:tcPr>
          <w:p w14:paraId="05113C0F" w14:textId="20CE663F" w:rsidR="00080D38" w:rsidRDefault="00080D38" w:rsidP="00E6750F">
            <w:pPr>
              <w:rPr>
                <w:ins w:id="153" w:author="huizhi" w:date="2017-05-17T15:00:00Z"/>
              </w:rPr>
            </w:pPr>
            <w:ins w:id="154" w:author="huizhi" w:date="2017-05-17T15:01:00Z">
              <w:r w:rsidRPr="009A3E89"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0139B87C" w14:textId="2935507C" w:rsidR="00080D38" w:rsidRDefault="00080D38" w:rsidP="00E6750F">
            <w:pPr>
              <w:rPr>
                <w:ins w:id="155" w:author="huizhi" w:date="2017-05-17T15:00:00Z"/>
              </w:rPr>
            </w:pPr>
            <w:ins w:id="156" w:author="huizhi" w:date="2017-05-17T15:01:00Z">
              <w:r w:rsidRPr="006E3F5A"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1E6726E5" w14:textId="7D5D7777" w:rsidR="00080D38" w:rsidRDefault="00080D38" w:rsidP="00E6750F">
            <w:pPr>
              <w:rPr>
                <w:ins w:id="157" w:author="huizhi" w:date="2017-05-17T15:00:00Z"/>
              </w:rPr>
            </w:pPr>
            <w:ins w:id="158" w:author="huizhi" w:date="2017-05-17T15:01:00Z">
              <w:r>
                <w:rPr>
                  <w:rFonts w:hint="eastAsia"/>
                </w:rPr>
                <w:t>当前页面，从数字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</w:ins>
          </w:p>
        </w:tc>
      </w:tr>
    </w:tbl>
    <w:p w14:paraId="0B0F800E" w14:textId="77777777" w:rsidR="0094347C" w:rsidRDefault="0094347C" w:rsidP="0094347C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94347C" w14:paraId="4E52AF01" w14:textId="77777777" w:rsidTr="00E6750F">
        <w:tc>
          <w:tcPr>
            <w:tcW w:w="692" w:type="dxa"/>
          </w:tcPr>
          <w:p w14:paraId="6CB05361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437B9637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773E9E0F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38429CBC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E83B8BA" w14:textId="77777777" w:rsidR="0094347C" w:rsidRDefault="0094347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347C" w14:paraId="76E07266" w14:textId="77777777" w:rsidTr="00E6750F">
        <w:tc>
          <w:tcPr>
            <w:tcW w:w="692" w:type="dxa"/>
          </w:tcPr>
          <w:p w14:paraId="5510A7BB" w14:textId="77777777" w:rsidR="0094347C" w:rsidRDefault="0094347C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7AFFA020" w14:textId="77777777" w:rsidR="0094347C" w:rsidRDefault="0094347C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3BAEDABF" w14:textId="77777777" w:rsidR="0094347C" w:rsidRDefault="0094347C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3E0A9340" w14:textId="77777777" w:rsidR="0094347C" w:rsidRDefault="0094347C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36BFCB21" w14:textId="77777777" w:rsidR="0094347C" w:rsidRDefault="0094347C" w:rsidP="00E6750F">
            <w:r>
              <w:rPr>
                <w:rFonts w:hint="eastAsia"/>
              </w:rPr>
              <w:t>返回结果</w:t>
            </w:r>
          </w:p>
        </w:tc>
      </w:tr>
      <w:tr w:rsidR="0094347C" w14:paraId="0C442499" w14:textId="77777777" w:rsidTr="00E6750F">
        <w:tc>
          <w:tcPr>
            <w:tcW w:w="692" w:type="dxa"/>
          </w:tcPr>
          <w:p w14:paraId="1B91A2DA" w14:textId="77777777" w:rsidR="0094347C" w:rsidRDefault="0094347C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3D2138F9" w14:textId="77777777" w:rsidR="0094347C" w:rsidRDefault="0094347C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3E936FA4" w14:textId="77777777" w:rsidR="0094347C" w:rsidRDefault="0094347C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392EAF7C" w14:textId="77777777" w:rsidR="0094347C" w:rsidRDefault="0094347C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F0EF7C5" w14:textId="52BB9A18" w:rsidR="0094347C" w:rsidRDefault="0094347C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  <w:tr w:rsidR="0094347C" w14:paraId="2EFC3169" w14:textId="77777777" w:rsidTr="00E6750F">
        <w:tc>
          <w:tcPr>
            <w:tcW w:w="692" w:type="dxa"/>
          </w:tcPr>
          <w:p w14:paraId="2D3CC7DE" w14:textId="77777777" w:rsidR="0094347C" w:rsidRDefault="0094347C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9" w:type="dxa"/>
          </w:tcPr>
          <w:p w14:paraId="0FCC51AA" w14:textId="77777777" w:rsidR="0094347C" w:rsidRDefault="0094347C" w:rsidP="00E6750F">
            <w:proofErr w:type="spellStart"/>
            <w:r>
              <w:rPr>
                <w:rFonts w:hint="eastAsia"/>
              </w:rPr>
              <w:t>recordList</w:t>
            </w:r>
            <w:proofErr w:type="spellEnd"/>
          </w:p>
        </w:tc>
        <w:tc>
          <w:tcPr>
            <w:tcW w:w="1690" w:type="dxa"/>
          </w:tcPr>
          <w:p w14:paraId="2C659B36" w14:textId="77777777" w:rsidR="0094347C" w:rsidRDefault="0094347C" w:rsidP="00E6750F">
            <w:r>
              <w:rPr>
                <w:rFonts w:hint="eastAsia"/>
              </w:rPr>
              <w:t>Array</w:t>
            </w:r>
          </w:p>
        </w:tc>
        <w:tc>
          <w:tcPr>
            <w:tcW w:w="1127" w:type="dxa"/>
          </w:tcPr>
          <w:p w14:paraId="51001FC9" w14:textId="77777777" w:rsidR="0094347C" w:rsidRDefault="0094347C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CD05291" w14:textId="77777777" w:rsidR="0094347C" w:rsidRDefault="0094347C" w:rsidP="00E6750F">
            <w:r>
              <w:rPr>
                <w:rFonts w:hint="eastAsia"/>
              </w:rPr>
              <w:t>记录列表，当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时有值</w:t>
            </w:r>
          </w:p>
        </w:tc>
      </w:tr>
    </w:tbl>
    <w:p w14:paraId="1C004D7B" w14:textId="77777777" w:rsidR="0094347C" w:rsidRDefault="0094347C" w:rsidP="0094347C"/>
    <w:p w14:paraId="166D6831" w14:textId="0D9B827C" w:rsidR="0094347C" w:rsidRDefault="0094347C" w:rsidP="0094347C">
      <w:r>
        <w:rPr>
          <w:rFonts w:hint="eastAsia"/>
        </w:rPr>
        <w:t>查看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_Ref479541167 \r \h</w:instrText>
      </w:r>
      <w:r>
        <w:instrText xml:space="preserve"> </w:instrText>
      </w:r>
      <w:r>
        <w:fldChar w:fldCharType="separate"/>
      </w:r>
      <w:r w:rsidR="00E21E33">
        <w:t>3.1.1.4.1.3</w:t>
      </w:r>
      <w:r>
        <w:fldChar w:fldCharType="end"/>
      </w:r>
      <w:r>
        <w:t>接口定义</w:t>
      </w:r>
    </w:p>
    <w:p w14:paraId="57B4A44F" w14:textId="77777777" w:rsidR="0094347C" w:rsidRDefault="0094347C" w:rsidP="0094347C"/>
    <w:p w14:paraId="728010F9" w14:textId="77777777" w:rsidR="00075181" w:rsidRDefault="00075181" w:rsidP="00914B3B"/>
    <w:p w14:paraId="49FE7180" w14:textId="6964AED3" w:rsidR="00205BF2" w:rsidRDefault="00A16299" w:rsidP="00205BF2">
      <w:pPr>
        <w:pStyle w:val="5"/>
      </w:pPr>
      <w:proofErr w:type="gramStart"/>
      <w:r>
        <w:rPr>
          <w:rFonts w:hint="eastAsia"/>
        </w:rPr>
        <w:t>群聊</w:t>
      </w:r>
      <w:r w:rsidR="005A4FE4">
        <w:rPr>
          <w:rFonts w:hint="eastAsia"/>
        </w:rPr>
        <w:t>消息</w:t>
      </w:r>
      <w:proofErr w:type="gramEnd"/>
      <w:r>
        <w:rPr>
          <w:rFonts w:hint="eastAsia"/>
        </w:rPr>
        <w:t>推送</w:t>
      </w:r>
    </w:p>
    <w:p w14:paraId="415512B7" w14:textId="513589C3" w:rsidR="00205BF2" w:rsidRPr="005D4778" w:rsidRDefault="005D4778" w:rsidP="00205BF2">
      <w:r>
        <w:rPr>
          <w:rFonts w:hint="eastAsia"/>
        </w:rPr>
        <w:t>http</w:t>
      </w:r>
      <w:r w:rsidR="00187F82">
        <w:rPr>
          <w:rFonts w:hint="eastAsia"/>
        </w:rPr>
        <w:t>s</w:t>
      </w:r>
      <w:r>
        <w:rPr>
          <w:rFonts w:hint="eastAsia"/>
        </w:rPr>
        <w:t>://127.0.0.1:</w:t>
      </w:r>
      <w:r w:rsidR="00187F82">
        <w:rPr>
          <w:rFonts w:hint="eastAsia"/>
        </w:rPr>
        <w:t>18443</w:t>
      </w:r>
      <w:r>
        <w:rPr>
          <w:rFonts w:hint="eastAsia"/>
        </w:rPr>
        <w:t>/wccp/wccp/mobileOutter.do?method=</w:t>
      </w:r>
      <w:r w:rsidRPr="005D4778">
        <w:rPr>
          <w:rFonts w:hint="eastAsia"/>
        </w:rPr>
        <w:t xml:space="preserve"> </w:t>
      </w:r>
      <w:proofErr w:type="spellStart"/>
      <w:r>
        <w:rPr>
          <w:rFonts w:hint="eastAsia"/>
        </w:rPr>
        <w:t>receiveRecord</w:t>
      </w:r>
      <w:proofErr w:type="spellEnd"/>
    </w:p>
    <w:p w14:paraId="3A0C2232" w14:textId="77777777" w:rsidR="005D4778" w:rsidRPr="0027172E" w:rsidRDefault="005D4778" w:rsidP="00205BF2"/>
    <w:p w14:paraId="77BBE0CD" w14:textId="77777777" w:rsidR="00205BF2" w:rsidRDefault="00205BF2" w:rsidP="00205BF2">
      <w:r>
        <w:rPr>
          <w:rFonts w:hint="eastAsia"/>
        </w:rPr>
        <w:t>业务流程</w:t>
      </w:r>
    </w:p>
    <w:p w14:paraId="7DAC0F01" w14:textId="3657B237" w:rsidR="00205BF2" w:rsidRDefault="00233A4E" w:rsidP="00205BF2">
      <w:r>
        <w:object w:dxaOrig="8162" w:dyaOrig="1465" w14:anchorId="57E2E428">
          <v:shape id="_x0000_i1032" type="#_x0000_t75" style="width:408.25pt;height:73.35pt" o:ole="">
            <v:imagedata r:id="rId24" o:title=""/>
          </v:shape>
          <o:OLEObject Type="Embed" ProgID="Visio.Drawing.11" ShapeID="_x0000_i1032" DrawAspect="Content" ObjectID="_1557412691" r:id="rId25"/>
        </w:object>
      </w:r>
    </w:p>
    <w:p w14:paraId="4CC8A734" w14:textId="77777777" w:rsidR="00205BF2" w:rsidRDefault="00205BF2" w:rsidP="00205BF2">
      <w:r>
        <w:rPr>
          <w:rFonts w:hint="eastAsia"/>
        </w:rPr>
        <w:t>业务流程说明</w:t>
      </w:r>
    </w:p>
    <w:p w14:paraId="538CD13E" w14:textId="77777777" w:rsidR="000E1E0B" w:rsidRPr="00A25552" w:rsidRDefault="000E1E0B" w:rsidP="00205BF2"/>
    <w:p w14:paraId="7DF82438" w14:textId="77777777" w:rsidR="00EA57C3" w:rsidRDefault="00EA57C3" w:rsidP="00EA57C3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EA57C3" w14:paraId="35422296" w14:textId="77777777" w:rsidTr="00E6750F">
        <w:tc>
          <w:tcPr>
            <w:tcW w:w="675" w:type="dxa"/>
          </w:tcPr>
          <w:p w14:paraId="339261C5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11BD8BED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2FADAFE8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A57C3" w14:paraId="529EAC6C" w14:textId="77777777" w:rsidTr="00E6750F">
        <w:tc>
          <w:tcPr>
            <w:tcW w:w="675" w:type="dxa"/>
          </w:tcPr>
          <w:p w14:paraId="45359D06" w14:textId="77777777" w:rsidR="00EA57C3" w:rsidRDefault="00EA57C3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34D5C26D" w14:textId="13FCCE47" w:rsidR="00EA57C3" w:rsidRDefault="00EA57C3" w:rsidP="00E6750F">
            <w:proofErr w:type="spellStart"/>
            <w:r>
              <w:rPr>
                <w:rFonts w:hint="eastAsia"/>
              </w:rPr>
              <w:t>receiveRecord</w:t>
            </w:r>
            <w:proofErr w:type="spellEnd"/>
          </w:p>
        </w:tc>
        <w:tc>
          <w:tcPr>
            <w:tcW w:w="5620" w:type="dxa"/>
          </w:tcPr>
          <w:p w14:paraId="0790A1DF" w14:textId="77777777" w:rsidR="00EA57C3" w:rsidRDefault="00EA57C3" w:rsidP="00E6750F">
            <w:r>
              <w:rPr>
                <w:rFonts w:hint="eastAsia"/>
              </w:rPr>
              <w:t>返回</w:t>
            </w:r>
          </w:p>
        </w:tc>
      </w:tr>
    </w:tbl>
    <w:p w14:paraId="2C497EDB" w14:textId="77777777" w:rsidR="00EA57C3" w:rsidRDefault="00EA57C3" w:rsidP="00EA57C3">
      <w:pPr>
        <w:pStyle w:val="6"/>
      </w:pPr>
      <w:r>
        <w:rPr>
          <w:rFonts w:hint="eastAsia"/>
        </w:rPr>
        <w:t>接口参数</w:t>
      </w:r>
    </w:p>
    <w:p w14:paraId="1E819A60" w14:textId="7609F925" w:rsidR="00EA57C3" w:rsidRPr="00EA57C3" w:rsidRDefault="000C0F26" w:rsidP="00EA57C3">
      <w:r>
        <w:rPr>
          <w:rFonts w:hint="eastAsia"/>
        </w:rPr>
        <w:t>查看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_Ref479541167 \r \h</w:instrText>
      </w:r>
      <w:r>
        <w:instrText xml:space="preserve"> </w:instrText>
      </w:r>
      <w:r>
        <w:fldChar w:fldCharType="separate"/>
      </w:r>
      <w:r w:rsidR="00E21E33">
        <w:t>3.1.1.4.1.3</w:t>
      </w:r>
      <w:r>
        <w:fldChar w:fldCharType="end"/>
      </w:r>
      <w:r>
        <w:t>接口定义</w:t>
      </w:r>
      <w:ins w:id="159" w:author="huizhi" w:date="2017-05-17T15:17:00Z">
        <w:r w:rsidR="00E62F33">
          <w:rPr>
            <w:rFonts w:hint="eastAsia"/>
          </w:rPr>
          <w:t>，需要带</w:t>
        </w:r>
        <w:proofErr w:type="spellStart"/>
        <w:r w:rsidR="00E62F33">
          <w:rPr>
            <w:rFonts w:hint="eastAsia"/>
          </w:rPr>
          <w:t>c</w:t>
        </w:r>
      </w:ins>
      <w:ins w:id="160" w:author="huizhi" w:date="2017-05-17T15:18:00Z">
        <w:r w:rsidR="00E62F33">
          <w:rPr>
            <w:rFonts w:hint="eastAsia"/>
          </w:rPr>
          <w:t>token</w:t>
        </w:r>
      </w:ins>
      <w:proofErr w:type="spellEnd"/>
    </w:p>
    <w:p w14:paraId="6D0C2831" w14:textId="77777777" w:rsidR="00EA57C3" w:rsidRDefault="00EA57C3" w:rsidP="00EA57C3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EA57C3" w14:paraId="03A1B1EC" w14:textId="77777777" w:rsidTr="00E6750F">
        <w:tc>
          <w:tcPr>
            <w:tcW w:w="692" w:type="dxa"/>
          </w:tcPr>
          <w:p w14:paraId="066EDF68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667D5925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71D1BB67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160F4BE4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3DF2BD7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A57C3" w14:paraId="6C29B1E2" w14:textId="77777777" w:rsidTr="00E6750F">
        <w:tc>
          <w:tcPr>
            <w:tcW w:w="692" w:type="dxa"/>
          </w:tcPr>
          <w:p w14:paraId="6D3363E7" w14:textId="77777777" w:rsidR="00EA57C3" w:rsidRDefault="00EA57C3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678C8575" w14:textId="77777777" w:rsidR="00EA57C3" w:rsidRDefault="00EA57C3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14E8D2F7" w14:textId="77777777" w:rsidR="00EA57C3" w:rsidRDefault="00EA57C3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42F21211" w14:textId="77777777" w:rsidR="00EA57C3" w:rsidRDefault="00EA57C3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BABE2D3" w14:textId="77777777" w:rsidR="00EA57C3" w:rsidRDefault="00EA57C3" w:rsidP="00E6750F">
            <w:r>
              <w:rPr>
                <w:rFonts w:hint="eastAsia"/>
              </w:rPr>
              <w:t>返回结果</w:t>
            </w:r>
          </w:p>
        </w:tc>
      </w:tr>
      <w:tr w:rsidR="00EA57C3" w14:paraId="7FF8EE81" w14:textId="77777777" w:rsidTr="00E6750F">
        <w:tc>
          <w:tcPr>
            <w:tcW w:w="692" w:type="dxa"/>
          </w:tcPr>
          <w:p w14:paraId="169A2743" w14:textId="77777777" w:rsidR="00EA57C3" w:rsidRDefault="00EA57C3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32E0E811" w14:textId="77777777" w:rsidR="00EA57C3" w:rsidRDefault="00EA57C3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7933ACE3" w14:textId="77777777" w:rsidR="00EA57C3" w:rsidRDefault="00EA57C3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4E7C8310" w14:textId="77777777" w:rsidR="00EA57C3" w:rsidRDefault="00EA57C3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19BCEDBB" w14:textId="3B64C660" w:rsidR="00EA57C3" w:rsidRDefault="00EA57C3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0BE2C753" w14:textId="77777777" w:rsidR="00EA57C3" w:rsidRDefault="00EA57C3" w:rsidP="00EA57C3"/>
    <w:p w14:paraId="16056364" w14:textId="77777777" w:rsidR="00EA57C3" w:rsidRDefault="00EA57C3" w:rsidP="00EA57C3"/>
    <w:p w14:paraId="5A7901C5" w14:textId="7130CD68" w:rsidR="009B7E2E" w:rsidRDefault="009B7E2E" w:rsidP="009B7E2E">
      <w:pPr>
        <w:pStyle w:val="5"/>
      </w:pPr>
      <w:r>
        <w:rPr>
          <w:rFonts w:hint="eastAsia"/>
        </w:rPr>
        <w:t>发送聊天</w:t>
      </w:r>
      <w:r w:rsidR="00ED10DE">
        <w:rPr>
          <w:rFonts w:hint="eastAsia"/>
        </w:rPr>
        <w:t>信息</w:t>
      </w:r>
      <w:del w:id="161" w:author="li chuan" w:date="2017-05-08T10:33:00Z">
        <w:r w:rsidR="00584F35" w:rsidDel="00171E7D">
          <w:rPr>
            <w:rFonts w:hint="eastAsia"/>
          </w:rPr>
          <w:delText>（</w:delText>
        </w:r>
        <w:r w:rsidR="00F20B83" w:rsidDel="00171E7D">
          <w:rPr>
            <w:rFonts w:hint="eastAsia"/>
          </w:rPr>
          <w:delText>带</w:delText>
        </w:r>
        <w:r w:rsidR="00584F35" w:rsidDel="00171E7D">
          <w:rPr>
            <w:rFonts w:hint="eastAsia"/>
          </w:rPr>
          <w:delText>上传文件）</w:delText>
        </w:r>
      </w:del>
    </w:p>
    <w:p w14:paraId="54C4C6C9" w14:textId="77777777" w:rsidR="000C0F26" w:rsidRDefault="000C0F26" w:rsidP="000C0F26">
      <w:r>
        <w:rPr>
          <w:rFonts w:hint="eastAsia"/>
        </w:rPr>
        <w:t>业务流程</w:t>
      </w:r>
    </w:p>
    <w:p w14:paraId="686FC14A" w14:textId="13BDA657" w:rsidR="000C0F26" w:rsidRDefault="00801514" w:rsidP="000C0F26">
      <w:r>
        <w:object w:dxaOrig="8162" w:dyaOrig="1465" w14:anchorId="198B6565">
          <v:shape id="_x0000_i1033" type="#_x0000_t75" style="width:408.25pt;height:73.35pt" o:ole="">
            <v:imagedata r:id="rId24" o:title=""/>
          </v:shape>
          <o:OLEObject Type="Embed" ProgID="Visio.Drawing.11" ShapeID="_x0000_i1033" DrawAspect="Content" ObjectID="_1557412692" r:id="rId26"/>
        </w:object>
      </w:r>
    </w:p>
    <w:p w14:paraId="225735D0" w14:textId="77777777" w:rsidR="000C0F26" w:rsidRDefault="000C0F26" w:rsidP="000C0F26"/>
    <w:p w14:paraId="06B81EB1" w14:textId="77777777" w:rsidR="000C0F26" w:rsidRPr="00A25552" w:rsidRDefault="000C0F26" w:rsidP="000C0F26">
      <w:r>
        <w:rPr>
          <w:rFonts w:hint="eastAsia"/>
        </w:rPr>
        <w:t>业务流程说明</w:t>
      </w:r>
    </w:p>
    <w:p w14:paraId="14B46014" w14:textId="482EC910" w:rsidR="000C0F26" w:rsidRPr="000C0F26" w:rsidRDefault="002E6763" w:rsidP="000C0F26">
      <w:bookmarkStart w:id="162" w:name="OLE_LINK6"/>
      <w:bookmarkStart w:id="163" w:name="OLE_LINK9"/>
      <w:bookmarkStart w:id="164" w:name="OLE_LINK10"/>
      <w:r w:rsidRPr="00D75ABB">
        <w:t>https://</w:t>
      </w:r>
      <w:r w:rsidR="00024F33">
        <w:rPr>
          <w:rFonts w:hint="eastAsia"/>
        </w:rPr>
        <w:t>61.182.226.42</w:t>
      </w:r>
      <w:r w:rsidRPr="00D75ABB">
        <w:t>:</w:t>
      </w:r>
      <w:r w:rsidR="00024F33">
        <w:rPr>
          <w:rFonts w:hint="eastAsia"/>
        </w:rPr>
        <w:t>2</w:t>
      </w:r>
      <w:r w:rsidRPr="00D75ABB">
        <w:t>9091/plugins/</w:t>
      </w:r>
      <w:r>
        <w:rPr>
          <w:rFonts w:hint="eastAsia"/>
        </w:rPr>
        <w:t>messagedelivery</w:t>
      </w:r>
      <w:r w:rsidRPr="00D75ABB">
        <w:t>/</w:t>
      </w:r>
      <w:r>
        <w:rPr>
          <w:rFonts w:hint="eastAsia"/>
        </w:rPr>
        <w:t>messagedelivery</w:t>
      </w:r>
      <w:r w:rsidRPr="00D75ABB">
        <w:t>?</w:t>
      </w:r>
      <w:r w:rsidRPr="00D75ABB">
        <w:rPr>
          <w:rFonts w:hint="eastAsia"/>
        </w:rPr>
        <w:t>method=</w:t>
      </w:r>
      <w:r>
        <w:rPr>
          <w:rFonts w:hint="eastAsia"/>
        </w:rPr>
        <w:t>addRecord</w:t>
      </w:r>
      <w:r w:rsidRPr="00487160">
        <w:t>&amp;secret=harris</w:t>
      </w:r>
      <w:bookmarkEnd w:id="162"/>
      <w:bookmarkEnd w:id="163"/>
      <w:bookmarkEnd w:id="164"/>
    </w:p>
    <w:p w14:paraId="444B6181" w14:textId="77777777" w:rsidR="00FB1285" w:rsidRDefault="00FB1285" w:rsidP="00FB1285">
      <w:pPr>
        <w:pStyle w:val="6"/>
      </w:pPr>
      <w:r>
        <w:rPr>
          <w:rFonts w:hint="eastAsia"/>
        </w:rPr>
        <w:lastRenderedPageBreak/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FB1285" w14:paraId="301CE6BA" w14:textId="77777777" w:rsidTr="00E6750F">
        <w:tc>
          <w:tcPr>
            <w:tcW w:w="675" w:type="dxa"/>
          </w:tcPr>
          <w:p w14:paraId="1AE86BEE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618149AC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37F43EE0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285" w14:paraId="576C95F1" w14:textId="77777777" w:rsidTr="00E6750F">
        <w:tc>
          <w:tcPr>
            <w:tcW w:w="675" w:type="dxa"/>
          </w:tcPr>
          <w:p w14:paraId="5FCC2EC2" w14:textId="77777777" w:rsidR="00FB1285" w:rsidRDefault="00FB1285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372AA35E" w14:textId="735C9379" w:rsidR="00FB1285" w:rsidRDefault="00FB1285" w:rsidP="00E6750F">
            <w:proofErr w:type="spellStart"/>
            <w:r>
              <w:rPr>
                <w:rFonts w:hint="eastAsia"/>
              </w:rPr>
              <w:t>addRecord</w:t>
            </w:r>
            <w:proofErr w:type="spellEnd"/>
          </w:p>
        </w:tc>
        <w:tc>
          <w:tcPr>
            <w:tcW w:w="5620" w:type="dxa"/>
          </w:tcPr>
          <w:p w14:paraId="79CA0D49" w14:textId="77777777" w:rsidR="00FB1285" w:rsidRDefault="00FB1285" w:rsidP="00E6750F">
            <w:r>
              <w:rPr>
                <w:rFonts w:hint="eastAsia"/>
              </w:rPr>
              <w:t>返回</w:t>
            </w:r>
          </w:p>
        </w:tc>
      </w:tr>
    </w:tbl>
    <w:p w14:paraId="7BC11218" w14:textId="77777777" w:rsidR="00FB1285" w:rsidRDefault="00FB1285" w:rsidP="00FB1285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EA57C3" w14:paraId="35DE1E85" w14:textId="77777777" w:rsidTr="00E6750F">
        <w:tc>
          <w:tcPr>
            <w:tcW w:w="747" w:type="dxa"/>
          </w:tcPr>
          <w:p w14:paraId="6B690B6C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37E81BA1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5E78D0D2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5BEFE041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1C7B00E5" w14:textId="77777777" w:rsidR="00EA57C3" w:rsidRDefault="00EA57C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CB373B" w14:paraId="5060CC1F" w14:textId="77777777" w:rsidTr="00E6750F">
        <w:tc>
          <w:tcPr>
            <w:tcW w:w="747" w:type="dxa"/>
          </w:tcPr>
          <w:p w14:paraId="2545992D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7A122A69" w14:textId="00F9CAD4" w:rsidR="00CB373B" w:rsidRDefault="00CB373B" w:rsidP="00E6750F">
            <w:proofErr w:type="spellStart"/>
            <w:r>
              <w:rPr>
                <w:rFonts w:hint="eastAsia"/>
              </w:rPr>
              <w:t>recordType</w:t>
            </w:r>
            <w:proofErr w:type="spellEnd"/>
          </w:p>
        </w:tc>
        <w:tc>
          <w:tcPr>
            <w:tcW w:w="1134" w:type="dxa"/>
          </w:tcPr>
          <w:p w14:paraId="25F200E5" w14:textId="77777777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01929AE" w14:textId="77777777" w:rsidR="00CB373B" w:rsidRDefault="00CB373B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73C5A58" w14:textId="77777777" w:rsidR="00CB373B" w:rsidRDefault="00CB373B" w:rsidP="00CB373B">
            <w:pPr>
              <w:rPr>
                <w:ins w:id="165" w:author="huizhi" w:date="2017-05-17T15:01:00Z"/>
              </w:rPr>
            </w:pPr>
            <w:ins w:id="166" w:author="huizhi" w:date="2017-05-17T15:01:00Z">
              <w:r>
                <w:rPr>
                  <w:rFonts w:hint="eastAsia"/>
                </w:rPr>
                <w:t>消息类型：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文本消息；</w:t>
              </w:r>
            </w:ins>
          </w:p>
          <w:p w14:paraId="2162A75B" w14:textId="77777777" w:rsidR="00CB373B" w:rsidRDefault="00CB373B" w:rsidP="00CB373B">
            <w:pPr>
              <w:rPr>
                <w:ins w:id="167" w:author="huizhi" w:date="2017-05-17T15:01:00Z"/>
              </w:rPr>
            </w:pPr>
            <w:ins w:id="168" w:author="huizhi" w:date="2017-05-17T15:01:00Z">
              <w:r>
                <w:rPr>
                  <w:rFonts w:hint="eastAsia"/>
                </w:rPr>
                <w:t xml:space="preserve">          2 </w:t>
              </w:r>
              <w:r>
                <w:rPr>
                  <w:rFonts w:hint="eastAsia"/>
                </w:rPr>
                <w:t>图片消息；</w:t>
              </w:r>
            </w:ins>
          </w:p>
          <w:p w14:paraId="60BB092D" w14:textId="77777777" w:rsidR="00CB373B" w:rsidRDefault="00CB373B" w:rsidP="00CB373B">
            <w:pPr>
              <w:rPr>
                <w:ins w:id="169" w:author="huizhi" w:date="2017-05-17T15:01:00Z"/>
              </w:rPr>
            </w:pPr>
            <w:ins w:id="170" w:author="huizhi" w:date="2017-05-17T15:01:00Z">
              <w:r>
                <w:rPr>
                  <w:rFonts w:hint="eastAsia"/>
                </w:rPr>
                <w:t xml:space="preserve">          3 </w:t>
              </w:r>
              <w:r>
                <w:rPr>
                  <w:rFonts w:hint="eastAsia"/>
                </w:rPr>
                <w:t>语音消息；</w:t>
              </w:r>
            </w:ins>
          </w:p>
          <w:p w14:paraId="025BE941" w14:textId="77777777" w:rsidR="00CB373B" w:rsidRDefault="00CB373B" w:rsidP="00CB373B">
            <w:pPr>
              <w:rPr>
                <w:ins w:id="171" w:author="huizhi" w:date="2017-05-17T15:01:00Z"/>
              </w:rPr>
            </w:pPr>
            <w:ins w:id="172" w:author="huizhi" w:date="2017-05-17T15:01:00Z">
              <w:r>
                <w:rPr>
                  <w:rFonts w:hint="eastAsia"/>
                </w:rPr>
                <w:t xml:space="preserve">          4 </w:t>
              </w:r>
              <w:r>
                <w:rPr>
                  <w:rFonts w:hint="eastAsia"/>
                </w:rPr>
                <w:t>小视频；</w:t>
              </w:r>
            </w:ins>
          </w:p>
          <w:p w14:paraId="7060E5E7" w14:textId="1B10174A" w:rsidR="00CB373B" w:rsidRDefault="00CB373B" w:rsidP="00CB373B">
            <w:ins w:id="173" w:author="huizhi" w:date="2017-05-17T15:01:00Z">
              <w:r>
                <w:rPr>
                  <w:rFonts w:hint="eastAsia"/>
                </w:rPr>
                <w:t xml:space="preserve">          5 </w:t>
              </w:r>
              <w:r>
                <w:rPr>
                  <w:rFonts w:hint="eastAsia"/>
                </w:rPr>
                <w:t>其他文件</w:t>
              </w:r>
            </w:ins>
            <w:del w:id="174" w:author="huizhi" w:date="2017-05-17T15:01:00Z">
              <w:r w:rsidDel="00DB12D2">
                <w:rPr>
                  <w:rFonts w:hint="eastAsia"/>
                </w:rPr>
                <w:delText>记录类型</w:delText>
              </w:r>
            </w:del>
            <w:ins w:id="175" w:author="li chuan" w:date="2017-05-08T10:38:00Z">
              <w:del w:id="176" w:author="huizhi" w:date="2017-05-17T15:01:00Z">
                <w:r w:rsidDel="00DB12D2">
                  <w:rPr>
                    <w:rFonts w:hint="eastAsia"/>
                  </w:rPr>
                  <w:delText>（？？？）</w:delText>
                </w:r>
              </w:del>
            </w:ins>
          </w:p>
        </w:tc>
      </w:tr>
      <w:tr w:rsidR="00CB373B" w14:paraId="09D3AF01" w14:textId="77777777" w:rsidTr="00E6750F">
        <w:tc>
          <w:tcPr>
            <w:tcW w:w="747" w:type="dxa"/>
          </w:tcPr>
          <w:p w14:paraId="2C83AF2F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52E46375" w14:textId="77777777" w:rsidR="00CB373B" w:rsidRDefault="00CB373B" w:rsidP="00E6750F">
            <w:proofErr w:type="spellStart"/>
            <w:r>
              <w:t>groupId</w:t>
            </w:r>
            <w:proofErr w:type="spellEnd"/>
          </w:p>
        </w:tc>
        <w:tc>
          <w:tcPr>
            <w:tcW w:w="1134" w:type="dxa"/>
          </w:tcPr>
          <w:p w14:paraId="1EC860FD" w14:textId="77777777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83D8974" w14:textId="767A5F3D" w:rsidR="00CB373B" w:rsidRDefault="00CB373B" w:rsidP="00E6750F">
            <w:r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3BCEDBD1" w14:textId="77777777" w:rsidR="00CB373B" w:rsidRDefault="00CB373B" w:rsidP="00E6750F">
            <w:r>
              <w:rPr>
                <w:rFonts w:hint="eastAsia"/>
              </w:rPr>
              <w:t>组唯一标识</w:t>
            </w:r>
          </w:p>
        </w:tc>
      </w:tr>
      <w:tr w:rsidR="00CB373B" w14:paraId="6559AD22" w14:textId="77777777" w:rsidTr="00E6750F">
        <w:tc>
          <w:tcPr>
            <w:tcW w:w="747" w:type="dxa"/>
          </w:tcPr>
          <w:p w14:paraId="18ED772F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6901F3EE" w14:textId="77777777" w:rsidR="00CB373B" w:rsidRDefault="00CB373B" w:rsidP="00E6750F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134" w:type="dxa"/>
          </w:tcPr>
          <w:p w14:paraId="0AF7D199" w14:textId="77777777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0308FC8" w14:textId="77FE637E" w:rsidR="00CB373B" w:rsidRDefault="00CB373B" w:rsidP="00E6750F">
            <w:r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4208C426" w14:textId="77777777" w:rsidR="00CB373B" w:rsidRDefault="00CB373B" w:rsidP="00E6750F">
            <w:r>
              <w:rPr>
                <w:rFonts w:hint="eastAsia"/>
              </w:rPr>
              <w:t>组名称</w:t>
            </w:r>
          </w:p>
        </w:tc>
      </w:tr>
      <w:tr w:rsidR="00CB373B" w14:paraId="3749B2F8" w14:textId="77777777" w:rsidTr="00E6750F">
        <w:tc>
          <w:tcPr>
            <w:tcW w:w="747" w:type="dxa"/>
          </w:tcPr>
          <w:p w14:paraId="3C53EE8F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7AF3AB6D" w14:textId="77777777" w:rsidR="00CB373B" w:rsidRDefault="00CB373B" w:rsidP="00E6750F">
            <w:proofErr w:type="spellStart"/>
            <w:r>
              <w:t>senderId</w:t>
            </w:r>
            <w:proofErr w:type="spellEnd"/>
          </w:p>
        </w:tc>
        <w:tc>
          <w:tcPr>
            <w:tcW w:w="1134" w:type="dxa"/>
          </w:tcPr>
          <w:p w14:paraId="71047FBD" w14:textId="77777777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4A55B56" w14:textId="77777777" w:rsidR="00CB373B" w:rsidRDefault="00CB373B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6ADDED0" w14:textId="77777777" w:rsidR="00CB373B" w:rsidRDefault="00CB373B" w:rsidP="00E6750F">
            <w:r>
              <w:rPr>
                <w:rFonts w:hint="eastAsia"/>
              </w:rPr>
              <w:t>发送者唯一标识</w:t>
            </w:r>
          </w:p>
        </w:tc>
      </w:tr>
      <w:tr w:rsidR="00CB373B" w14:paraId="1CFB44E8" w14:textId="77777777" w:rsidTr="00E6750F">
        <w:tc>
          <w:tcPr>
            <w:tcW w:w="747" w:type="dxa"/>
          </w:tcPr>
          <w:p w14:paraId="2163B308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08D7F2B5" w14:textId="77777777" w:rsidR="00CB373B" w:rsidRDefault="00CB373B" w:rsidP="00E6750F">
            <w:proofErr w:type="spellStart"/>
            <w:r>
              <w:t>senderName</w:t>
            </w:r>
            <w:proofErr w:type="spellEnd"/>
          </w:p>
        </w:tc>
        <w:tc>
          <w:tcPr>
            <w:tcW w:w="1134" w:type="dxa"/>
          </w:tcPr>
          <w:p w14:paraId="5F86B117" w14:textId="77777777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D44A70E" w14:textId="7B618D99" w:rsidR="00CB373B" w:rsidRDefault="00CB373B" w:rsidP="00E6750F">
            <w:del w:id="177" w:author="li chuan" w:date="2017-05-08T10:36:00Z">
              <w:r w:rsidDel="00A37F7D">
                <w:rPr>
                  <w:rFonts w:hint="eastAsia"/>
                </w:rPr>
                <w:delText>M</w:delText>
              </w:r>
            </w:del>
            <w:ins w:id="178" w:author="li chuan" w:date="2017-05-08T10:36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5DC9ACE9" w14:textId="77777777" w:rsidR="00CB373B" w:rsidRDefault="00CB373B" w:rsidP="00E6750F">
            <w:r>
              <w:rPr>
                <w:rFonts w:hint="eastAsia"/>
              </w:rPr>
              <w:t>发送者名称</w:t>
            </w:r>
          </w:p>
        </w:tc>
      </w:tr>
      <w:tr w:rsidR="00CB373B" w14:paraId="52F55D78" w14:textId="77777777" w:rsidTr="00E6750F">
        <w:tc>
          <w:tcPr>
            <w:tcW w:w="747" w:type="dxa"/>
          </w:tcPr>
          <w:p w14:paraId="6E8F3F16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087421C9" w14:textId="77777777" w:rsidR="00CB373B" w:rsidRDefault="00CB373B" w:rsidP="00E6750F">
            <w:proofErr w:type="spellStart"/>
            <w:r>
              <w:t>receive</w:t>
            </w:r>
            <w:r>
              <w:rPr>
                <w:rFonts w:hint="eastAsia"/>
              </w:rPr>
              <w:t>rId</w:t>
            </w:r>
            <w:proofErr w:type="spellEnd"/>
          </w:p>
        </w:tc>
        <w:tc>
          <w:tcPr>
            <w:tcW w:w="1134" w:type="dxa"/>
          </w:tcPr>
          <w:p w14:paraId="6A40D9FC" w14:textId="77777777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4F77AB4" w14:textId="10D96963" w:rsidR="00CB373B" w:rsidRDefault="00CB373B" w:rsidP="00E6750F">
            <w:r w:rsidRPr="000B3E9E"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14:paraId="352B2348" w14:textId="77A6D67C" w:rsidR="00CB373B" w:rsidRDefault="00CB373B" w:rsidP="00E6750F">
            <w:r>
              <w:rPr>
                <w:rFonts w:hint="eastAsia"/>
              </w:rPr>
              <w:t>接收者唯一标识</w:t>
            </w:r>
            <w:ins w:id="179" w:author="li chuan" w:date="2017-05-08T10:36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包括个人和</w:t>
              </w:r>
            </w:ins>
            <w:ins w:id="180" w:author="li chuan" w:date="2017-05-08T10:37:00Z">
              <w:r>
                <w:rPr>
                  <w:rFonts w:hint="eastAsia"/>
                </w:rPr>
                <w:t>组</w:t>
              </w:r>
            </w:ins>
            <w:ins w:id="181" w:author="li chuan" w:date="2017-05-08T10:36:00Z">
              <w:r>
                <w:rPr>
                  <w:rFonts w:hint="eastAsia"/>
                </w:rPr>
                <w:t>)</w:t>
              </w:r>
            </w:ins>
          </w:p>
        </w:tc>
      </w:tr>
      <w:tr w:rsidR="00CB373B" w14:paraId="77DFE03E" w14:textId="77777777" w:rsidTr="00E6750F">
        <w:tc>
          <w:tcPr>
            <w:tcW w:w="747" w:type="dxa"/>
          </w:tcPr>
          <w:p w14:paraId="2A0F960B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14:paraId="32FBE87B" w14:textId="77777777" w:rsidR="00CB373B" w:rsidRDefault="00CB373B" w:rsidP="00E6750F">
            <w:proofErr w:type="spellStart"/>
            <w:r>
              <w:t>receive</w:t>
            </w:r>
            <w:r>
              <w:rPr>
                <w:rFonts w:hint="eastAsia"/>
              </w:rPr>
              <w:t>rName</w:t>
            </w:r>
            <w:proofErr w:type="spellEnd"/>
          </w:p>
        </w:tc>
        <w:tc>
          <w:tcPr>
            <w:tcW w:w="1134" w:type="dxa"/>
          </w:tcPr>
          <w:p w14:paraId="05129147" w14:textId="1D888F89" w:rsidR="00CB373B" w:rsidRDefault="00CB373B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45BF50F" w14:textId="3208C1D3" w:rsidR="00CB373B" w:rsidRDefault="00CB373B" w:rsidP="00E6750F">
            <w:del w:id="182" w:author="li chuan" w:date="2017-05-08T10:36:00Z">
              <w:r w:rsidRPr="000B3E9E" w:rsidDel="00A37F7D">
                <w:rPr>
                  <w:rFonts w:hint="eastAsia"/>
                </w:rPr>
                <w:delText>C</w:delText>
              </w:r>
            </w:del>
            <w:ins w:id="183" w:author="li chuan" w:date="2017-05-08T10:36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46D516FE" w14:textId="77777777" w:rsidR="00CB373B" w:rsidRDefault="00CB373B" w:rsidP="00E6750F">
            <w:r>
              <w:rPr>
                <w:rFonts w:hint="eastAsia"/>
              </w:rPr>
              <w:t>接收者名称</w:t>
            </w:r>
          </w:p>
        </w:tc>
      </w:tr>
      <w:tr w:rsidR="00CB373B" w14:paraId="0B7A2A1A" w14:textId="77777777" w:rsidTr="00E6750F">
        <w:tc>
          <w:tcPr>
            <w:tcW w:w="747" w:type="dxa"/>
          </w:tcPr>
          <w:p w14:paraId="62AA9FC9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14:paraId="46C0C633" w14:textId="77777777" w:rsidR="00CB373B" w:rsidRDefault="00CB373B" w:rsidP="00E6750F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34" w:type="dxa"/>
          </w:tcPr>
          <w:p w14:paraId="6C8066BF" w14:textId="77777777" w:rsidR="00CB373B" w:rsidRDefault="00CB373B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4F28D86" w14:textId="682C7BAC" w:rsidR="00CB373B" w:rsidRDefault="00CB373B" w:rsidP="00E6750F">
            <w:del w:id="184" w:author="li chuan" w:date="2017-05-08T10:37:00Z">
              <w:r w:rsidRPr="006E3F5A" w:rsidDel="00A37F7D">
                <w:rPr>
                  <w:rFonts w:hint="eastAsia"/>
                </w:rPr>
                <w:delText>M</w:delText>
              </w:r>
            </w:del>
            <w:ins w:id="185" w:author="li chuan" w:date="2017-05-08T10:37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382C02F4" w14:textId="24106144" w:rsidR="00CB373B" w:rsidRDefault="00CB373B" w:rsidP="00E6750F">
            <w:r>
              <w:rPr>
                <w:rFonts w:hint="eastAsia"/>
              </w:rPr>
              <w:t>通报时间（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HH:mi:ss</w:t>
            </w:r>
            <w:proofErr w:type="spellEnd"/>
            <w:r>
              <w:rPr>
                <w:rFonts w:hint="eastAsia"/>
              </w:rPr>
              <w:t>）</w:t>
            </w:r>
            <w:ins w:id="186" w:author="li chuan" w:date="2017-05-08T10:37:00Z">
              <w:r>
                <w:rPr>
                  <w:rFonts w:hint="eastAsia"/>
                </w:rPr>
                <w:t>（可以以服务器收到事件为准）</w:t>
              </w:r>
            </w:ins>
          </w:p>
        </w:tc>
      </w:tr>
      <w:tr w:rsidR="00CB373B" w14:paraId="7DA63DBB" w14:textId="77777777" w:rsidTr="00E6750F">
        <w:tc>
          <w:tcPr>
            <w:tcW w:w="747" w:type="dxa"/>
          </w:tcPr>
          <w:p w14:paraId="68ADEAA7" w14:textId="77777777" w:rsidR="00CB373B" w:rsidRDefault="00CB373B" w:rsidP="00E675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29" w:type="dxa"/>
          </w:tcPr>
          <w:p w14:paraId="7310063F" w14:textId="77777777" w:rsidR="00CB373B" w:rsidRDefault="00CB373B" w:rsidP="00E6750F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48CC8936" w14:textId="77777777" w:rsidR="00CB373B" w:rsidRPr="009A3E89" w:rsidRDefault="00CB373B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9B8ACDD" w14:textId="77777777" w:rsidR="00CB373B" w:rsidRDefault="00CB373B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CCC88BA" w14:textId="77777777" w:rsidR="00CB373B" w:rsidRDefault="00CB373B" w:rsidP="00E6750F">
            <w:r>
              <w:rPr>
                <w:rFonts w:hint="eastAsia"/>
              </w:rPr>
              <w:t>通报正文</w:t>
            </w:r>
          </w:p>
        </w:tc>
      </w:tr>
      <w:tr w:rsidR="00CB373B" w:rsidDel="00A37F7D" w14:paraId="13347843" w14:textId="59823761" w:rsidTr="00E6750F">
        <w:trPr>
          <w:del w:id="187" w:author="li chuan" w:date="2017-05-08T10:38:00Z"/>
        </w:trPr>
        <w:tc>
          <w:tcPr>
            <w:tcW w:w="747" w:type="dxa"/>
          </w:tcPr>
          <w:p w14:paraId="3D49CEF8" w14:textId="20DDC610" w:rsidR="00CB373B" w:rsidDel="00A37F7D" w:rsidRDefault="00CB373B" w:rsidP="00E6750F">
            <w:pPr>
              <w:jc w:val="center"/>
              <w:rPr>
                <w:del w:id="188" w:author="li chuan" w:date="2017-05-08T10:38:00Z"/>
              </w:rPr>
            </w:pPr>
            <w:del w:id="189" w:author="li chuan" w:date="2017-05-08T10:38:00Z">
              <w:r w:rsidDel="00A37F7D">
                <w:rPr>
                  <w:rFonts w:hint="eastAsia"/>
                </w:rPr>
                <w:delText>12</w:delText>
              </w:r>
            </w:del>
          </w:p>
        </w:tc>
        <w:tc>
          <w:tcPr>
            <w:tcW w:w="1629" w:type="dxa"/>
          </w:tcPr>
          <w:p w14:paraId="5395DC41" w14:textId="77042ABA" w:rsidR="00CB373B" w:rsidDel="00A37F7D" w:rsidRDefault="00CB373B" w:rsidP="00E6750F">
            <w:pPr>
              <w:rPr>
                <w:del w:id="190" w:author="li chuan" w:date="2017-05-08T10:38:00Z"/>
              </w:rPr>
            </w:pPr>
            <w:del w:id="191" w:author="li chuan" w:date="2017-05-08T10:38:00Z">
              <w:r w:rsidDel="00A37F7D">
                <w:delText>file</w:delText>
              </w:r>
            </w:del>
          </w:p>
        </w:tc>
        <w:tc>
          <w:tcPr>
            <w:tcW w:w="1134" w:type="dxa"/>
          </w:tcPr>
          <w:p w14:paraId="372F937D" w14:textId="63AF8E55" w:rsidR="00CB373B" w:rsidRPr="009A3E89" w:rsidDel="00A37F7D" w:rsidRDefault="00CB373B" w:rsidP="00E6750F">
            <w:pPr>
              <w:rPr>
                <w:del w:id="192" w:author="li chuan" w:date="2017-05-08T10:38:00Z"/>
              </w:rPr>
            </w:pPr>
            <w:del w:id="193" w:author="li chuan" w:date="2017-05-08T10:38:00Z">
              <w:r w:rsidDel="00A37F7D">
                <w:rPr>
                  <w:rFonts w:hint="eastAsia"/>
                </w:rPr>
                <w:delText>String</w:delText>
              </w:r>
            </w:del>
          </w:p>
        </w:tc>
        <w:tc>
          <w:tcPr>
            <w:tcW w:w="1276" w:type="dxa"/>
          </w:tcPr>
          <w:p w14:paraId="3739EF23" w14:textId="15443F69" w:rsidR="00CB373B" w:rsidRPr="006E3F5A" w:rsidDel="00A37F7D" w:rsidRDefault="00CB373B" w:rsidP="00E6750F">
            <w:pPr>
              <w:rPr>
                <w:del w:id="194" w:author="li chuan" w:date="2017-05-08T10:38:00Z"/>
              </w:rPr>
            </w:pPr>
            <w:del w:id="195" w:author="li chuan" w:date="2017-05-08T10:38:00Z">
              <w:r w:rsidRPr="00F71A46" w:rsidDel="00A37F7D">
                <w:rPr>
                  <w:rFonts w:hint="eastAsia"/>
                </w:rPr>
                <w:delText>C</w:delText>
              </w:r>
            </w:del>
          </w:p>
        </w:tc>
        <w:tc>
          <w:tcPr>
            <w:tcW w:w="3686" w:type="dxa"/>
          </w:tcPr>
          <w:p w14:paraId="4497EB8E" w14:textId="45DA0F1A" w:rsidR="00CB373B" w:rsidDel="00A37F7D" w:rsidRDefault="00CB373B" w:rsidP="00E6750F">
            <w:pPr>
              <w:rPr>
                <w:del w:id="196" w:author="li chuan" w:date="2017-05-08T10:38:00Z"/>
              </w:rPr>
            </w:pPr>
            <w:del w:id="197" w:author="li chuan" w:date="2017-05-08T10:38:00Z">
              <w:r w:rsidDel="00A37F7D">
                <w:rPr>
                  <w:rFonts w:hint="eastAsia"/>
                </w:rPr>
                <w:delText>文件实体（包括文件名称、文件类型、文件大小等信息）</w:delText>
              </w:r>
            </w:del>
          </w:p>
        </w:tc>
      </w:tr>
    </w:tbl>
    <w:p w14:paraId="349C4DFF" w14:textId="77777777" w:rsidR="00EA57C3" w:rsidRPr="00EA57C3" w:rsidRDefault="00EA57C3" w:rsidP="00EA57C3"/>
    <w:p w14:paraId="5CD52541" w14:textId="77777777" w:rsidR="00FB1285" w:rsidRDefault="00FB1285" w:rsidP="00FB1285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FB1285" w14:paraId="481B3FD2" w14:textId="77777777" w:rsidTr="00E6750F">
        <w:tc>
          <w:tcPr>
            <w:tcW w:w="692" w:type="dxa"/>
          </w:tcPr>
          <w:p w14:paraId="780309DF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279EB95B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0F39AFF4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331FD997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67EB474D" w14:textId="77777777" w:rsidR="00FB1285" w:rsidRDefault="00FB1285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285" w14:paraId="01F9FDA0" w14:textId="77777777" w:rsidTr="00E6750F">
        <w:tc>
          <w:tcPr>
            <w:tcW w:w="692" w:type="dxa"/>
          </w:tcPr>
          <w:p w14:paraId="586C35E0" w14:textId="77777777" w:rsidR="00FB1285" w:rsidRDefault="00FB1285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4A5BC35E" w14:textId="77777777" w:rsidR="00FB1285" w:rsidRDefault="00FB1285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3D62C3B1" w14:textId="77777777" w:rsidR="00FB1285" w:rsidRDefault="00FB1285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10FA2F47" w14:textId="77777777" w:rsidR="00FB1285" w:rsidRDefault="00FB1285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8F45F54" w14:textId="77777777" w:rsidR="00FB1285" w:rsidRDefault="00FB1285" w:rsidP="00E6750F">
            <w:r>
              <w:rPr>
                <w:rFonts w:hint="eastAsia"/>
              </w:rPr>
              <w:t>返回结果</w:t>
            </w:r>
          </w:p>
        </w:tc>
      </w:tr>
      <w:tr w:rsidR="00FB1285" w14:paraId="348F6F6A" w14:textId="77777777" w:rsidTr="00E6750F">
        <w:tc>
          <w:tcPr>
            <w:tcW w:w="692" w:type="dxa"/>
          </w:tcPr>
          <w:p w14:paraId="6E838A03" w14:textId="77777777" w:rsidR="00FB1285" w:rsidRDefault="00FB1285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47527959" w14:textId="77777777" w:rsidR="00FB1285" w:rsidRDefault="00FB1285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42061716" w14:textId="77777777" w:rsidR="00FB1285" w:rsidRDefault="00FB1285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7EB072F7" w14:textId="77777777" w:rsidR="00FB1285" w:rsidRDefault="00FB1285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523774FA" w14:textId="3EC193FF" w:rsidR="00FB1285" w:rsidRDefault="00FB1285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4A30759F" w14:textId="77777777" w:rsidR="00171E7D" w:rsidRDefault="00171E7D" w:rsidP="00FB1285">
      <w:pPr>
        <w:rPr>
          <w:ins w:id="198" w:author="li chuan" w:date="2017-05-08T10:34:00Z"/>
        </w:rPr>
      </w:pPr>
    </w:p>
    <w:p w14:paraId="548C7505" w14:textId="3974A025" w:rsidR="00FB1285" w:rsidRDefault="00171E7D">
      <w:pPr>
        <w:pStyle w:val="5"/>
        <w:pPrChange w:id="199" w:author="li chuan" w:date="2017-05-08T10:34:00Z">
          <w:pPr/>
        </w:pPrChange>
      </w:pPr>
      <w:ins w:id="200" w:author="li chuan" w:date="2017-05-08T10:34:00Z">
        <w:r>
          <w:rPr>
            <w:rFonts w:hint="eastAsia"/>
          </w:rPr>
          <w:t>发送聊天文件</w:t>
        </w:r>
      </w:ins>
    </w:p>
    <w:p w14:paraId="6ADAFE58" w14:textId="6BBD0C1D" w:rsidR="00024F33" w:rsidRPr="00C11618" w:rsidRDefault="00D97109" w:rsidP="002B67FB">
      <w:pPr>
        <w:rPr>
          <w:ins w:id="201" w:author="li chuan" w:date="2017-05-08T10:34:00Z"/>
        </w:rPr>
      </w:pPr>
      <w:r w:rsidRPr="00D97109">
        <w:t>https://</w:t>
      </w:r>
      <w:r w:rsidR="00B97541">
        <w:rPr>
          <w:rFonts w:hint="eastAsia"/>
        </w:rPr>
        <w:t>61.182.226.42</w:t>
      </w:r>
      <w:r w:rsidRPr="00D97109">
        <w:t>:</w:t>
      </w:r>
      <w:r w:rsidR="00B97541">
        <w:rPr>
          <w:rFonts w:hint="eastAsia"/>
        </w:rPr>
        <w:t>2</w:t>
      </w:r>
      <w:r w:rsidRPr="00D97109">
        <w:t>9980/fu.php</w:t>
      </w:r>
      <w:r>
        <w:rPr>
          <w:rFonts w:hint="eastAsia"/>
        </w:rPr>
        <w:t>?</w:t>
      </w:r>
      <w:r w:rsidRPr="00D75ABB">
        <w:rPr>
          <w:rFonts w:hint="eastAsia"/>
        </w:rPr>
        <w:t>method=</w:t>
      </w:r>
      <w:r w:rsidRPr="00D97109">
        <w:t xml:space="preserve"> </w:t>
      </w:r>
      <w:proofErr w:type="spellStart"/>
      <w:r w:rsidRPr="00D97109">
        <w:t>addRecordFile</w:t>
      </w:r>
      <w:r w:rsidR="00853C8D" w:rsidRPr="00487160">
        <w:t>&amp;secret</w:t>
      </w:r>
      <w:proofErr w:type="spellEnd"/>
      <w:r w:rsidR="00853C8D" w:rsidRPr="00487160">
        <w:t>=</w:t>
      </w:r>
      <w:proofErr w:type="spellStart"/>
      <w:proofErr w:type="gramStart"/>
      <w:r w:rsidR="00853C8D" w:rsidRPr="00487160">
        <w:t>harris</w:t>
      </w:r>
      <w:proofErr w:type="spellEnd"/>
      <w:proofErr w:type="gramEnd"/>
    </w:p>
    <w:p w14:paraId="631567E0" w14:textId="77777777" w:rsidR="00EF593B" w:rsidRDefault="00EF593B" w:rsidP="00EF593B">
      <w:pPr>
        <w:pStyle w:val="6"/>
        <w:rPr>
          <w:ins w:id="202" w:author="li chuan" w:date="2017-05-08T10:35:00Z"/>
        </w:rPr>
      </w:pPr>
      <w:ins w:id="203" w:author="li chuan" w:date="2017-05-08T10:35:00Z">
        <w:r>
          <w:rPr>
            <w:rFonts w:hint="eastAsia"/>
          </w:rPr>
          <w:t>接口方法</w:t>
        </w:r>
      </w:ins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EF593B" w14:paraId="38C315CA" w14:textId="77777777" w:rsidTr="000E1E0B">
        <w:trPr>
          <w:ins w:id="204" w:author="li chuan" w:date="2017-05-08T10:35:00Z"/>
        </w:trPr>
        <w:tc>
          <w:tcPr>
            <w:tcW w:w="675" w:type="dxa"/>
          </w:tcPr>
          <w:p w14:paraId="473EEF04" w14:textId="77777777" w:rsidR="00EF593B" w:rsidRDefault="00EF593B" w:rsidP="000E1E0B">
            <w:pPr>
              <w:jc w:val="center"/>
              <w:rPr>
                <w:ins w:id="205" w:author="li chuan" w:date="2017-05-08T10:35:00Z"/>
                <w:b/>
              </w:rPr>
            </w:pPr>
            <w:ins w:id="206" w:author="li chuan" w:date="2017-05-08T10:35:00Z">
              <w:r>
                <w:rPr>
                  <w:rFonts w:hint="eastAsia"/>
                  <w:b/>
                </w:rPr>
                <w:t>序号</w:t>
              </w:r>
            </w:ins>
          </w:p>
        </w:tc>
        <w:tc>
          <w:tcPr>
            <w:tcW w:w="2353" w:type="dxa"/>
          </w:tcPr>
          <w:p w14:paraId="546442D8" w14:textId="77777777" w:rsidR="00EF593B" w:rsidRDefault="00EF593B" w:rsidP="000E1E0B">
            <w:pPr>
              <w:jc w:val="center"/>
              <w:rPr>
                <w:ins w:id="207" w:author="li chuan" w:date="2017-05-08T10:35:00Z"/>
                <w:b/>
              </w:rPr>
            </w:pPr>
            <w:ins w:id="208" w:author="li chuan" w:date="2017-05-08T10:35:00Z">
              <w:r>
                <w:rPr>
                  <w:rFonts w:hint="eastAsia"/>
                  <w:b/>
                </w:rPr>
                <w:t>名称</w:t>
              </w:r>
            </w:ins>
          </w:p>
        </w:tc>
        <w:tc>
          <w:tcPr>
            <w:tcW w:w="5620" w:type="dxa"/>
          </w:tcPr>
          <w:p w14:paraId="256542DE" w14:textId="77777777" w:rsidR="00EF593B" w:rsidRDefault="00EF593B" w:rsidP="000E1E0B">
            <w:pPr>
              <w:jc w:val="center"/>
              <w:rPr>
                <w:ins w:id="209" w:author="li chuan" w:date="2017-05-08T10:35:00Z"/>
                <w:b/>
              </w:rPr>
            </w:pPr>
            <w:ins w:id="210" w:author="li chuan" w:date="2017-05-08T10:35:00Z">
              <w:r>
                <w:rPr>
                  <w:rFonts w:hint="eastAsia"/>
                  <w:b/>
                </w:rPr>
                <w:t>说明</w:t>
              </w:r>
            </w:ins>
          </w:p>
        </w:tc>
      </w:tr>
      <w:tr w:rsidR="00EF593B" w14:paraId="0DF74E78" w14:textId="77777777" w:rsidTr="000E1E0B">
        <w:trPr>
          <w:ins w:id="211" w:author="li chuan" w:date="2017-05-08T10:35:00Z"/>
        </w:trPr>
        <w:tc>
          <w:tcPr>
            <w:tcW w:w="675" w:type="dxa"/>
          </w:tcPr>
          <w:p w14:paraId="2F27C9BD" w14:textId="77777777" w:rsidR="00EF593B" w:rsidRDefault="00EF593B" w:rsidP="000E1E0B">
            <w:pPr>
              <w:rPr>
                <w:ins w:id="212" w:author="li chuan" w:date="2017-05-08T10:35:00Z"/>
              </w:rPr>
            </w:pPr>
            <w:ins w:id="213" w:author="li chuan" w:date="2017-05-08T10:35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2353" w:type="dxa"/>
          </w:tcPr>
          <w:p w14:paraId="24732BF5" w14:textId="75CB2281" w:rsidR="00EF593B" w:rsidRDefault="00EF593B" w:rsidP="000E1E0B">
            <w:pPr>
              <w:rPr>
                <w:ins w:id="214" w:author="li chuan" w:date="2017-05-08T10:35:00Z"/>
              </w:rPr>
            </w:pPr>
            <w:proofErr w:type="spellStart"/>
            <w:ins w:id="215" w:author="li chuan" w:date="2017-05-08T10:35:00Z">
              <w:r>
                <w:rPr>
                  <w:rFonts w:hint="eastAsia"/>
                </w:rPr>
                <w:t>addRecordFile</w:t>
              </w:r>
              <w:proofErr w:type="spellEnd"/>
            </w:ins>
          </w:p>
        </w:tc>
        <w:tc>
          <w:tcPr>
            <w:tcW w:w="5620" w:type="dxa"/>
          </w:tcPr>
          <w:p w14:paraId="716A16BD" w14:textId="77777777" w:rsidR="00EF593B" w:rsidRDefault="00EF593B" w:rsidP="000E1E0B">
            <w:pPr>
              <w:rPr>
                <w:ins w:id="216" w:author="li chuan" w:date="2017-05-08T10:35:00Z"/>
              </w:rPr>
            </w:pPr>
            <w:ins w:id="217" w:author="li chuan" w:date="2017-05-08T10:35:00Z">
              <w:r>
                <w:rPr>
                  <w:rFonts w:hint="eastAsia"/>
                </w:rPr>
                <w:t>返回</w:t>
              </w:r>
            </w:ins>
          </w:p>
        </w:tc>
      </w:tr>
    </w:tbl>
    <w:p w14:paraId="20746503" w14:textId="77777777" w:rsidR="00A37F7D" w:rsidRDefault="00A37F7D" w:rsidP="00A37F7D">
      <w:pPr>
        <w:pStyle w:val="6"/>
        <w:rPr>
          <w:ins w:id="218" w:author="li chuan" w:date="2017-05-08T10:35:00Z"/>
        </w:rPr>
      </w:pPr>
      <w:ins w:id="219" w:author="li chuan" w:date="2017-05-08T10:35:00Z">
        <w:r>
          <w:rPr>
            <w:rFonts w:hint="eastAsia"/>
          </w:rPr>
          <w:t>接口参数</w:t>
        </w:r>
      </w:ins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A37F7D" w14:paraId="49025863" w14:textId="77777777" w:rsidTr="000E1E0B">
        <w:trPr>
          <w:ins w:id="220" w:author="li chuan" w:date="2017-05-08T10:35:00Z"/>
        </w:trPr>
        <w:tc>
          <w:tcPr>
            <w:tcW w:w="747" w:type="dxa"/>
          </w:tcPr>
          <w:p w14:paraId="2C53F77D" w14:textId="77777777" w:rsidR="00A37F7D" w:rsidRDefault="00A37F7D" w:rsidP="000E1E0B">
            <w:pPr>
              <w:jc w:val="center"/>
              <w:rPr>
                <w:ins w:id="221" w:author="li chuan" w:date="2017-05-08T10:35:00Z"/>
                <w:b/>
              </w:rPr>
            </w:pPr>
            <w:ins w:id="222" w:author="li chuan" w:date="2017-05-08T10:35:00Z">
              <w:r>
                <w:rPr>
                  <w:rFonts w:hint="eastAsia"/>
                  <w:b/>
                </w:rPr>
                <w:t>序号</w:t>
              </w:r>
            </w:ins>
          </w:p>
        </w:tc>
        <w:tc>
          <w:tcPr>
            <w:tcW w:w="1629" w:type="dxa"/>
          </w:tcPr>
          <w:p w14:paraId="2C4A3042" w14:textId="77777777" w:rsidR="00A37F7D" w:rsidRDefault="00A37F7D" w:rsidP="000E1E0B">
            <w:pPr>
              <w:jc w:val="center"/>
              <w:rPr>
                <w:ins w:id="223" w:author="li chuan" w:date="2017-05-08T10:35:00Z"/>
                <w:b/>
              </w:rPr>
            </w:pPr>
            <w:ins w:id="224" w:author="li chuan" w:date="2017-05-08T10:35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1134" w:type="dxa"/>
          </w:tcPr>
          <w:p w14:paraId="352A1025" w14:textId="77777777" w:rsidR="00A37F7D" w:rsidRDefault="00A37F7D" w:rsidP="000E1E0B">
            <w:pPr>
              <w:jc w:val="center"/>
              <w:rPr>
                <w:ins w:id="225" w:author="li chuan" w:date="2017-05-08T10:35:00Z"/>
                <w:b/>
              </w:rPr>
            </w:pPr>
            <w:ins w:id="226" w:author="li chuan" w:date="2017-05-08T10:35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1276" w:type="dxa"/>
          </w:tcPr>
          <w:p w14:paraId="29BA2FD0" w14:textId="77777777" w:rsidR="00A37F7D" w:rsidRDefault="00A37F7D" w:rsidP="000E1E0B">
            <w:pPr>
              <w:jc w:val="center"/>
              <w:rPr>
                <w:ins w:id="227" w:author="li chuan" w:date="2017-05-08T10:35:00Z"/>
                <w:b/>
              </w:rPr>
            </w:pPr>
            <w:ins w:id="228" w:author="li chuan" w:date="2017-05-08T10:35:00Z">
              <w:r>
                <w:rPr>
                  <w:rFonts w:hint="eastAsia"/>
                  <w:b/>
                </w:rPr>
                <w:t>是否必须</w:t>
              </w:r>
            </w:ins>
          </w:p>
        </w:tc>
        <w:tc>
          <w:tcPr>
            <w:tcW w:w="3686" w:type="dxa"/>
          </w:tcPr>
          <w:p w14:paraId="66C90644" w14:textId="77777777" w:rsidR="00A37F7D" w:rsidRDefault="00A37F7D" w:rsidP="000E1E0B">
            <w:pPr>
              <w:jc w:val="center"/>
              <w:rPr>
                <w:ins w:id="229" w:author="li chuan" w:date="2017-05-08T10:35:00Z"/>
                <w:b/>
              </w:rPr>
            </w:pPr>
            <w:ins w:id="230" w:author="li chuan" w:date="2017-05-08T10:35:00Z">
              <w:r>
                <w:rPr>
                  <w:rFonts w:hint="eastAsia"/>
                  <w:b/>
                </w:rPr>
                <w:t>参数说明</w:t>
              </w:r>
            </w:ins>
          </w:p>
        </w:tc>
      </w:tr>
      <w:tr w:rsidR="00A37F7D" w14:paraId="1B3E1FF2" w14:textId="77777777" w:rsidTr="000E1E0B">
        <w:trPr>
          <w:ins w:id="231" w:author="li chuan" w:date="2017-05-08T10:35:00Z"/>
        </w:trPr>
        <w:tc>
          <w:tcPr>
            <w:tcW w:w="747" w:type="dxa"/>
          </w:tcPr>
          <w:p w14:paraId="7A05A734" w14:textId="77777777" w:rsidR="00A37F7D" w:rsidRDefault="00A37F7D" w:rsidP="000E1E0B">
            <w:pPr>
              <w:jc w:val="center"/>
              <w:rPr>
                <w:ins w:id="232" w:author="li chuan" w:date="2017-05-08T10:35:00Z"/>
              </w:rPr>
            </w:pPr>
            <w:ins w:id="233" w:author="li chuan" w:date="2017-05-08T10:35:00Z">
              <w:r>
                <w:rPr>
                  <w:rFonts w:hint="eastAsia"/>
                </w:rPr>
                <w:lastRenderedPageBreak/>
                <w:t>1</w:t>
              </w:r>
            </w:ins>
          </w:p>
        </w:tc>
        <w:tc>
          <w:tcPr>
            <w:tcW w:w="1629" w:type="dxa"/>
          </w:tcPr>
          <w:p w14:paraId="45EC5C8B" w14:textId="77777777" w:rsidR="00A37F7D" w:rsidRDefault="00A37F7D" w:rsidP="000E1E0B">
            <w:pPr>
              <w:rPr>
                <w:ins w:id="234" w:author="li chuan" w:date="2017-05-08T10:35:00Z"/>
              </w:rPr>
            </w:pPr>
            <w:proofErr w:type="spellStart"/>
            <w:ins w:id="235" w:author="li chuan" w:date="2017-05-08T10:35:00Z">
              <w:r>
                <w:rPr>
                  <w:rFonts w:hint="eastAsia"/>
                </w:rPr>
                <w:t>recordType</w:t>
              </w:r>
              <w:proofErr w:type="spellEnd"/>
            </w:ins>
          </w:p>
        </w:tc>
        <w:tc>
          <w:tcPr>
            <w:tcW w:w="1134" w:type="dxa"/>
          </w:tcPr>
          <w:p w14:paraId="17A714A5" w14:textId="77777777" w:rsidR="00A37F7D" w:rsidRDefault="00A37F7D" w:rsidP="000E1E0B">
            <w:pPr>
              <w:rPr>
                <w:ins w:id="236" w:author="li chuan" w:date="2017-05-08T10:35:00Z"/>
              </w:rPr>
            </w:pPr>
            <w:ins w:id="237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7FCFB0BD" w14:textId="77777777" w:rsidR="00A37F7D" w:rsidRDefault="00A37F7D" w:rsidP="000E1E0B">
            <w:pPr>
              <w:rPr>
                <w:ins w:id="238" w:author="li chuan" w:date="2017-05-08T10:35:00Z"/>
              </w:rPr>
            </w:pPr>
            <w:ins w:id="239" w:author="li chuan" w:date="2017-05-08T10:35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5DBC48B5" w14:textId="77777777" w:rsidR="00A37F7D" w:rsidRDefault="00A37F7D" w:rsidP="000E1E0B">
            <w:pPr>
              <w:rPr>
                <w:ins w:id="240" w:author="li chuan" w:date="2017-05-08T10:35:00Z"/>
              </w:rPr>
            </w:pPr>
            <w:ins w:id="241" w:author="li chuan" w:date="2017-05-08T10:35:00Z">
              <w:r>
                <w:rPr>
                  <w:rFonts w:hint="eastAsia"/>
                </w:rPr>
                <w:t>记录类型</w:t>
              </w:r>
            </w:ins>
          </w:p>
        </w:tc>
      </w:tr>
      <w:tr w:rsidR="00A37F7D" w14:paraId="50622C90" w14:textId="77777777" w:rsidTr="000E1E0B">
        <w:trPr>
          <w:ins w:id="242" w:author="li chuan" w:date="2017-05-08T10:35:00Z"/>
        </w:trPr>
        <w:tc>
          <w:tcPr>
            <w:tcW w:w="747" w:type="dxa"/>
          </w:tcPr>
          <w:p w14:paraId="395C58BD" w14:textId="77777777" w:rsidR="00A37F7D" w:rsidRDefault="00A37F7D" w:rsidP="000E1E0B">
            <w:pPr>
              <w:jc w:val="center"/>
              <w:rPr>
                <w:ins w:id="243" w:author="li chuan" w:date="2017-05-08T10:35:00Z"/>
              </w:rPr>
            </w:pPr>
            <w:ins w:id="244" w:author="li chuan" w:date="2017-05-08T10:35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629" w:type="dxa"/>
          </w:tcPr>
          <w:p w14:paraId="26C50BA0" w14:textId="77777777" w:rsidR="00A37F7D" w:rsidRDefault="00A37F7D" w:rsidP="000E1E0B">
            <w:pPr>
              <w:rPr>
                <w:ins w:id="245" w:author="li chuan" w:date="2017-05-08T10:35:00Z"/>
              </w:rPr>
            </w:pPr>
            <w:proofErr w:type="spellStart"/>
            <w:ins w:id="246" w:author="li chuan" w:date="2017-05-08T10:35:00Z">
              <w:r>
                <w:t>groupId</w:t>
              </w:r>
              <w:proofErr w:type="spellEnd"/>
            </w:ins>
          </w:p>
        </w:tc>
        <w:tc>
          <w:tcPr>
            <w:tcW w:w="1134" w:type="dxa"/>
          </w:tcPr>
          <w:p w14:paraId="705BBF1B" w14:textId="77777777" w:rsidR="00A37F7D" w:rsidRDefault="00A37F7D" w:rsidP="000E1E0B">
            <w:pPr>
              <w:rPr>
                <w:ins w:id="247" w:author="li chuan" w:date="2017-05-08T10:35:00Z"/>
              </w:rPr>
            </w:pPr>
            <w:ins w:id="248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0ABF61AD" w14:textId="77777777" w:rsidR="00A37F7D" w:rsidRDefault="00A37F7D" w:rsidP="000E1E0B">
            <w:pPr>
              <w:rPr>
                <w:ins w:id="249" w:author="li chuan" w:date="2017-05-08T10:35:00Z"/>
              </w:rPr>
            </w:pPr>
            <w:ins w:id="250" w:author="li chuan" w:date="2017-05-08T10:35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6B12EEDB" w14:textId="77777777" w:rsidR="00A37F7D" w:rsidRDefault="00A37F7D" w:rsidP="000E1E0B">
            <w:pPr>
              <w:rPr>
                <w:ins w:id="251" w:author="li chuan" w:date="2017-05-08T10:35:00Z"/>
              </w:rPr>
            </w:pPr>
            <w:ins w:id="252" w:author="li chuan" w:date="2017-05-08T10:35:00Z">
              <w:r>
                <w:rPr>
                  <w:rFonts w:hint="eastAsia"/>
                </w:rPr>
                <w:t>组唯一标识</w:t>
              </w:r>
            </w:ins>
          </w:p>
        </w:tc>
      </w:tr>
      <w:tr w:rsidR="00A37F7D" w14:paraId="73E36C1C" w14:textId="77777777" w:rsidTr="000E1E0B">
        <w:trPr>
          <w:ins w:id="253" w:author="li chuan" w:date="2017-05-08T10:35:00Z"/>
        </w:trPr>
        <w:tc>
          <w:tcPr>
            <w:tcW w:w="747" w:type="dxa"/>
          </w:tcPr>
          <w:p w14:paraId="61546475" w14:textId="77777777" w:rsidR="00A37F7D" w:rsidRDefault="00A37F7D" w:rsidP="000E1E0B">
            <w:pPr>
              <w:jc w:val="center"/>
              <w:rPr>
                <w:ins w:id="254" w:author="li chuan" w:date="2017-05-08T10:35:00Z"/>
              </w:rPr>
            </w:pPr>
            <w:ins w:id="255" w:author="li chuan" w:date="2017-05-08T10:35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629" w:type="dxa"/>
          </w:tcPr>
          <w:p w14:paraId="7D9EB5AA" w14:textId="77777777" w:rsidR="00A37F7D" w:rsidRDefault="00A37F7D" w:rsidP="000E1E0B">
            <w:pPr>
              <w:rPr>
                <w:ins w:id="256" w:author="li chuan" w:date="2017-05-08T10:35:00Z"/>
              </w:rPr>
            </w:pPr>
            <w:proofErr w:type="spellStart"/>
            <w:ins w:id="257" w:author="li chuan" w:date="2017-05-08T10:35:00Z">
              <w:r>
                <w:rPr>
                  <w:rFonts w:hint="eastAsia"/>
                </w:rPr>
                <w:t>groupName</w:t>
              </w:r>
              <w:proofErr w:type="spellEnd"/>
            </w:ins>
          </w:p>
        </w:tc>
        <w:tc>
          <w:tcPr>
            <w:tcW w:w="1134" w:type="dxa"/>
          </w:tcPr>
          <w:p w14:paraId="4CAC40CE" w14:textId="77777777" w:rsidR="00A37F7D" w:rsidRDefault="00A37F7D" w:rsidP="000E1E0B">
            <w:pPr>
              <w:rPr>
                <w:ins w:id="258" w:author="li chuan" w:date="2017-05-08T10:35:00Z"/>
              </w:rPr>
            </w:pPr>
            <w:ins w:id="259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073EF708" w14:textId="77777777" w:rsidR="00A37F7D" w:rsidRDefault="00A37F7D" w:rsidP="000E1E0B">
            <w:pPr>
              <w:rPr>
                <w:ins w:id="260" w:author="li chuan" w:date="2017-05-08T10:35:00Z"/>
              </w:rPr>
            </w:pPr>
            <w:ins w:id="261" w:author="li chuan" w:date="2017-05-08T10:35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1597995E" w14:textId="77777777" w:rsidR="00A37F7D" w:rsidRDefault="00A37F7D" w:rsidP="000E1E0B">
            <w:pPr>
              <w:rPr>
                <w:ins w:id="262" w:author="li chuan" w:date="2017-05-08T10:35:00Z"/>
              </w:rPr>
            </w:pPr>
            <w:ins w:id="263" w:author="li chuan" w:date="2017-05-08T10:35:00Z">
              <w:r>
                <w:rPr>
                  <w:rFonts w:hint="eastAsia"/>
                </w:rPr>
                <w:t>组名称</w:t>
              </w:r>
            </w:ins>
          </w:p>
        </w:tc>
      </w:tr>
      <w:tr w:rsidR="00A37F7D" w14:paraId="6C74CA80" w14:textId="77777777" w:rsidTr="000E1E0B">
        <w:trPr>
          <w:ins w:id="264" w:author="li chuan" w:date="2017-05-08T10:35:00Z"/>
        </w:trPr>
        <w:tc>
          <w:tcPr>
            <w:tcW w:w="747" w:type="dxa"/>
          </w:tcPr>
          <w:p w14:paraId="76B75A84" w14:textId="77777777" w:rsidR="00A37F7D" w:rsidRDefault="00A37F7D" w:rsidP="000E1E0B">
            <w:pPr>
              <w:jc w:val="center"/>
              <w:rPr>
                <w:ins w:id="265" w:author="li chuan" w:date="2017-05-08T10:35:00Z"/>
              </w:rPr>
            </w:pPr>
            <w:ins w:id="266" w:author="li chuan" w:date="2017-05-08T10:35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1629" w:type="dxa"/>
          </w:tcPr>
          <w:p w14:paraId="73186CF7" w14:textId="77777777" w:rsidR="00A37F7D" w:rsidRDefault="00A37F7D" w:rsidP="000E1E0B">
            <w:pPr>
              <w:rPr>
                <w:ins w:id="267" w:author="li chuan" w:date="2017-05-08T10:35:00Z"/>
              </w:rPr>
            </w:pPr>
            <w:proofErr w:type="spellStart"/>
            <w:ins w:id="268" w:author="li chuan" w:date="2017-05-08T10:35:00Z">
              <w:r>
                <w:t>senderId</w:t>
              </w:r>
              <w:proofErr w:type="spellEnd"/>
            </w:ins>
          </w:p>
        </w:tc>
        <w:tc>
          <w:tcPr>
            <w:tcW w:w="1134" w:type="dxa"/>
          </w:tcPr>
          <w:p w14:paraId="0B19390B" w14:textId="77777777" w:rsidR="00A37F7D" w:rsidRDefault="00A37F7D" w:rsidP="000E1E0B">
            <w:pPr>
              <w:rPr>
                <w:ins w:id="269" w:author="li chuan" w:date="2017-05-08T10:35:00Z"/>
              </w:rPr>
            </w:pPr>
            <w:ins w:id="270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61AE1178" w14:textId="77777777" w:rsidR="00A37F7D" w:rsidRDefault="00A37F7D" w:rsidP="000E1E0B">
            <w:pPr>
              <w:rPr>
                <w:ins w:id="271" w:author="li chuan" w:date="2017-05-08T10:35:00Z"/>
              </w:rPr>
            </w:pPr>
            <w:ins w:id="272" w:author="li chuan" w:date="2017-05-08T10:35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6DE10474" w14:textId="77777777" w:rsidR="00A37F7D" w:rsidRDefault="00A37F7D" w:rsidP="000E1E0B">
            <w:pPr>
              <w:rPr>
                <w:ins w:id="273" w:author="li chuan" w:date="2017-05-08T10:35:00Z"/>
              </w:rPr>
            </w:pPr>
            <w:ins w:id="274" w:author="li chuan" w:date="2017-05-08T10:35:00Z">
              <w:r>
                <w:rPr>
                  <w:rFonts w:hint="eastAsia"/>
                </w:rPr>
                <w:t>发送者唯一标识</w:t>
              </w:r>
            </w:ins>
          </w:p>
        </w:tc>
      </w:tr>
      <w:tr w:rsidR="00A37F7D" w14:paraId="0556D896" w14:textId="77777777" w:rsidTr="000E1E0B">
        <w:trPr>
          <w:ins w:id="275" w:author="li chuan" w:date="2017-05-08T10:35:00Z"/>
        </w:trPr>
        <w:tc>
          <w:tcPr>
            <w:tcW w:w="747" w:type="dxa"/>
          </w:tcPr>
          <w:p w14:paraId="57899426" w14:textId="77777777" w:rsidR="00A37F7D" w:rsidRDefault="00A37F7D" w:rsidP="000E1E0B">
            <w:pPr>
              <w:jc w:val="center"/>
              <w:rPr>
                <w:ins w:id="276" w:author="li chuan" w:date="2017-05-08T10:35:00Z"/>
              </w:rPr>
            </w:pPr>
            <w:ins w:id="277" w:author="li chuan" w:date="2017-05-08T10:35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1629" w:type="dxa"/>
          </w:tcPr>
          <w:p w14:paraId="54055530" w14:textId="77777777" w:rsidR="00A37F7D" w:rsidRDefault="00A37F7D" w:rsidP="000E1E0B">
            <w:pPr>
              <w:rPr>
                <w:ins w:id="278" w:author="li chuan" w:date="2017-05-08T10:35:00Z"/>
              </w:rPr>
            </w:pPr>
            <w:proofErr w:type="spellStart"/>
            <w:ins w:id="279" w:author="li chuan" w:date="2017-05-08T10:35:00Z">
              <w:r>
                <w:t>senderName</w:t>
              </w:r>
              <w:proofErr w:type="spellEnd"/>
            </w:ins>
          </w:p>
        </w:tc>
        <w:tc>
          <w:tcPr>
            <w:tcW w:w="1134" w:type="dxa"/>
          </w:tcPr>
          <w:p w14:paraId="6BA1F50A" w14:textId="77777777" w:rsidR="00A37F7D" w:rsidRDefault="00A37F7D" w:rsidP="000E1E0B">
            <w:pPr>
              <w:rPr>
                <w:ins w:id="280" w:author="li chuan" w:date="2017-05-08T10:35:00Z"/>
              </w:rPr>
            </w:pPr>
            <w:ins w:id="281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3F428256" w14:textId="216805F9" w:rsidR="00A37F7D" w:rsidRDefault="00A37F7D" w:rsidP="000E1E0B">
            <w:pPr>
              <w:rPr>
                <w:ins w:id="282" w:author="li chuan" w:date="2017-05-08T10:35:00Z"/>
              </w:rPr>
            </w:pPr>
            <w:ins w:id="283" w:author="li chuan" w:date="2017-05-08T10:39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758EE0E6" w14:textId="77777777" w:rsidR="00A37F7D" w:rsidRDefault="00A37F7D" w:rsidP="000E1E0B">
            <w:pPr>
              <w:rPr>
                <w:ins w:id="284" w:author="li chuan" w:date="2017-05-08T10:35:00Z"/>
              </w:rPr>
            </w:pPr>
            <w:ins w:id="285" w:author="li chuan" w:date="2017-05-08T10:35:00Z">
              <w:r>
                <w:rPr>
                  <w:rFonts w:hint="eastAsia"/>
                </w:rPr>
                <w:t>发送者名称</w:t>
              </w:r>
            </w:ins>
          </w:p>
        </w:tc>
      </w:tr>
      <w:tr w:rsidR="00A37F7D" w14:paraId="51AF221C" w14:textId="77777777" w:rsidTr="000E1E0B">
        <w:trPr>
          <w:ins w:id="286" w:author="li chuan" w:date="2017-05-08T10:35:00Z"/>
        </w:trPr>
        <w:tc>
          <w:tcPr>
            <w:tcW w:w="747" w:type="dxa"/>
          </w:tcPr>
          <w:p w14:paraId="6FBF9DE0" w14:textId="77777777" w:rsidR="00A37F7D" w:rsidRDefault="00A37F7D" w:rsidP="000E1E0B">
            <w:pPr>
              <w:jc w:val="center"/>
              <w:rPr>
                <w:ins w:id="287" w:author="li chuan" w:date="2017-05-08T10:35:00Z"/>
              </w:rPr>
            </w:pPr>
            <w:ins w:id="288" w:author="li chuan" w:date="2017-05-08T10:35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1629" w:type="dxa"/>
          </w:tcPr>
          <w:p w14:paraId="25187ABC" w14:textId="77777777" w:rsidR="00A37F7D" w:rsidRDefault="00A37F7D" w:rsidP="000E1E0B">
            <w:pPr>
              <w:rPr>
                <w:ins w:id="289" w:author="li chuan" w:date="2017-05-08T10:35:00Z"/>
              </w:rPr>
            </w:pPr>
            <w:proofErr w:type="spellStart"/>
            <w:ins w:id="290" w:author="li chuan" w:date="2017-05-08T10:35:00Z">
              <w:r>
                <w:t>receive</w:t>
              </w:r>
              <w:r>
                <w:rPr>
                  <w:rFonts w:hint="eastAsia"/>
                </w:rPr>
                <w:t>rId</w:t>
              </w:r>
              <w:proofErr w:type="spellEnd"/>
            </w:ins>
          </w:p>
        </w:tc>
        <w:tc>
          <w:tcPr>
            <w:tcW w:w="1134" w:type="dxa"/>
          </w:tcPr>
          <w:p w14:paraId="3729488D" w14:textId="77777777" w:rsidR="00A37F7D" w:rsidRDefault="00A37F7D" w:rsidP="000E1E0B">
            <w:pPr>
              <w:rPr>
                <w:ins w:id="291" w:author="li chuan" w:date="2017-05-08T10:35:00Z"/>
              </w:rPr>
            </w:pPr>
            <w:ins w:id="292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45D12349" w14:textId="77777777" w:rsidR="00A37F7D" w:rsidRDefault="00A37F7D" w:rsidP="000E1E0B">
            <w:pPr>
              <w:rPr>
                <w:ins w:id="293" w:author="li chuan" w:date="2017-05-08T10:35:00Z"/>
              </w:rPr>
            </w:pPr>
            <w:ins w:id="294" w:author="li chuan" w:date="2017-05-08T10:35:00Z">
              <w:r w:rsidRPr="000B3E9E"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03438E1A" w14:textId="77777777" w:rsidR="00A37F7D" w:rsidRDefault="00A37F7D" w:rsidP="000E1E0B">
            <w:pPr>
              <w:rPr>
                <w:ins w:id="295" w:author="li chuan" w:date="2017-05-08T10:35:00Z"/>
              </w:rPr>
            </w:pPr>
            <w:ins w:id="296" w:author="li chuan" w:date="2017-05-08T10:35:00Z">
              <w:r>
                <w:rPr>
                  <w:rFonts w:hint="eastAsia"/>
                </w:rPr>
                <w:t>接收者唯一标识</w:t>
              </w:r>
            </w:ins>
          </w:p>
        </w:tc>
      </w:tr>
      <w:tr w:rsidR="00A37F7D" w14:paraId="28B0492A" w14:textId="77777777" w:rsidTr="000E1E0B">
        <w:trPr>
          <w:ins w:id="297" w:author="li chuan" w:date="2017-05-08T10:35:00Z"/>
        </w:trPr>
        <w:tc>
          <w:tcPr>
            <w:tcW w:w="747" w:type="dxa"/>
          </w:tcPr>
          <w:p w14:paraId="46BC5B86" w14:textId="77777777" w:rsidR="00A37F7D" w:rsidRDefault="00A37F7D" w:rsidP="000E1E0B">
            <w:pPr>
              <w:jc w:val="center"/>
              <w:rPr>
                <w:ins w:id="298" w:author="li chuan" w:date="2017-05-08T10:35:00Z"/>
              </w:rPr>
            </w:pPr>
            <w:ins w:id="299" w:author="li chuan" w:date="2017-05-08T10:35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1629" w:type="dxa"/>
          </w:tcPr>
          <w:p w14:paraId="430FFBDF" w14:textId="77777777" w:rsidR="00A37F7D" w:rsidRDefault="00A37F7D" w:rsidP="000E1E0B">
            <w:pPr>
              <w:rPr>
                <w:ins w:id="300" w:author="li chuan" w:date="2017-05-08T10:35:00Z"/>
              </w:rPr>
            </w:pPr>
            <w:proofErr w:type="spellStart"/>
            <w:ins w:id="301" w:author="li chuan" w:date="2017-05-08T10:35:00Z">
              <w:r>
                <w:t>receive</w:t>
              </w:r>
              <w:r>
                <w:rPr>
                  <w:rFonts w:hint="eastAsia"/>
                </w:rPr>
                <w:t>rName</w:t>
              </w:r>
              <w:proofErr w:type="spellEnd"/>
            </w:ins>
          </w:p>
        </w:tc>
        <w:tc>
          <w:tcPr>
            <w:tcW w:w="1134" w:type="dxa"/>
          </w:tcPr>
          <w:p w14:paraId="573E6BD5" w14:textId="77777777" w:rsidR="00A37F7D" w:rsidRDefault="00A37F7D" w:rsidP="000E1E0B">
            <w:pPr>
              <w:rPr>
                <w:ins w:id="302" w:author="li chuan" w:date="2017-05-08T10:35:00Z"/>
              </w:rPr>
            </w:pPr>
            <w:ins w:id="303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10BBB1B5" w14:textId="77777777" w:rsidR="00A37F7D" w:rsidRDefault="00A37F7D" w:rsidP="000E1E0B">
            <w:pPr>
              <w:rPr>
                <w:ins w:id="304" w:author="li chuan" w:date="2017-05-08T10:35:00Z"/>
              </w:rPr>
            </w:pPr>
            <w:ins w:id="305" w:author="li chuan" w:date="2017-05-08T10:35:00Z">
              <w:r w:rsidRPr="000B3E9E"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0B9D32BE" w14:textId="77777777" w:rsidR="00A37F7D" w:rsidRDefault="00A37F7D" w:rsidP="000E1E0B">
            <w:pPr>
              <w:rPr>
                <w:ins w:id="306" w:author="li chuan" w:date="2017-05-08T10:35:00Z"/>
              </w:rPr>
            </w:pPr>
            <w:ins w:id="307" w:author="li chuan" w:date="2017-05-08T10:35:00Z">
              <w:r>
                <w:rPr>
                  <w:rFonts w:hint="eastAsia"/>
                </w:rPr>
                <w:t>接收者名称</w:t>
              </w:r>
            </w:ins>
          </w:p>
        </w:tc>
      </w:tr>
      <w:tr w:rsidR="00A37F7D" w14:paraId="4765DF41" w14:textId="77777777" w:rsidTr="000E1E0B">
        <w:trPr>
          <w:ins w:id="308" w:author="li chuan" w:date="2017-05-08T10:35:00Z"/>
        </w:trPr>
        <w:tc>
          <w:tcPr>
            <w:tcW w:w="747" w:type="dxa"/>
          </w:tcPr>
          <w:p w14:paraId="0DF39532" w14:textId="77777777" w:rsidR="00A37F7D" w:rsidRDefault="00A37F7D" w:rsidP="000E1E0B">
            <w:pPr>
              <w:jc w:val="center"/>
              <w:rPr>
                <w:ins w:id="309" w:author="li chuan" w:date="2017-05-08T10:35:00Z"/>
              </w:rPr>
            </w:pPr>
            <w:ins w:id="310" w:author="li chuan" w:date="2017-05-08T10:35:00Z">
              <w:r>
                <w:rPr>
                  <w:rFonts w:hint="eastAsia"/>
                </w:rPr>
                <w:t>8</w:t>
              </w:r>
            </w:ins>
          </w:p>
        </w:tc>
        <w:tc>
          <w:tcPr>
            <w:tcW w:w="1629" w:type="dxa"/>
          </w:tcPr>
          <w:p w14:paraId="54AF56D6" w14:textId="77777777" w:rsidR="00A37F7D" w:rsidRDefault="00A37F7D" w:rsidP="000E1E0B">
            <w:pPr>
              <w:rPr>
                <w:ins w:id="311" w:author="li chuan" w:date="2017-05-08T10:35:00Z"/>
              </w:rPr>
            </w:pPr>
            <w:proofErr w:type="spellStart"/>
            <w:ins w:id="312" w:author="li chuan" w:date="2017-05-08T10:35:00Z">
              <w:r>
                <w:rPr>
                  <w:rFonts w:hint="eastAsia"/>
                </w:rPr>
                <w:t>sendTime</w:t>
              </w:r>
              <w:proofErr w:type="spellEnd"/>
            </w:ins>
          </w:p>
        </w:tc>
        <w:tc>
          <w:tcPr>
            <w:tcW w:w="1134" w:type="dxa"/>
          </w:tcPr>
          <w:p w14:paraId="65A32801" w14:textId="77777777" w:rsidR="00A37F7D" w:rsidRDefault="00A37F7D" w:rsidP="000E1E0B">
            <w:pPr>
              <w:rPr>
                <w:ins w:id="313" w:author="li chuan" w:date="2017-05-08T10:35:00Z"/>
              </w:rPr>
            </w:pPr>
            <w:ins w:id="314" w:author="li chuan" w:date="2017-05-08T10:35:00Z">
              <w:r w:rsidRPr="009A3E89"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3F42AD84" w14:textId="2D6F20DD" w:rsidR="00A37F7D" w:rsidRDefault="00A37F7D" w:rsidP="000E1E0B">
            <w:pPr>
              <w:rPr>
                <w:ins w:id="315" w:author="li chuan" w:date="2017-05-08T10:35:00Z"/>
              </w:rPr>
            </w:pPr>
            <w:ins w:id="316" w:author="li chuan" w:date="2017-05-08T10:39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7C078428" w14:textId="77777777" w:rsidR="00A37F7D" w:rsidRDefault="00A37F7D" w:rsidP="000E1E0B">
            <w:pPr>
              <w:rPr>
                <w:ins w:id="317" w:author="li chuan" w:date="2017-05-08T10:35:00Z"/>
              </w:rPr>
            </w:pPr>
            <w:ins w:id="318" w:author="li chuan" w:date="2017-05-08T10:35:00Z">
              <w:r>
                <w:rPr>
                  <w:rFonts w:hint="eastAsia"/>
                </w:rPr>
                <w:t>通报时间（</w:t>
              </w:r>
              <w:proofErr w:type="spellStart"/>
              <w:r>
                <w:rPr>
                  <w:rFonts w:hint="eastAsia"/>
                </w:rPr>
                <w:t>yyyy</w:t>
              </w:r>
              <w:proofErr w:type="spellEnd"/>
              <w:r>
                <w:rPr>
                  <w:rFonts w:hint="eastAsia"/>
                </w:rPr>
                <w:t>-MM-</w:t>
              </w:r>
              <w:proofErr w:type="spellStart"/>
              <w:r>
                <w:rPr>
                  <w:rFonts w:hint="eastAsia"/>
                </w:rPr>
                <w:t>dd</w:t>
              </w:r>
              <w:proofErr w:type="spellEnd"/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HH:mi:ss</w:t>
              </w:r>
              <w:proofErr w:type="spellEnd"/>
              <w:r>
                <w:rPr>
                  <w:rFonts w:hint="eastAsia"/>
                </w:rPr>
                <w:t>）</w:t>
              </w:r>
            </w:ins>
          </w:p>
        </w:tc>
      </w:tr>
      <w:tr w:rsidR="00A37F7D" w14:paraId="1B46013F" w14:textId="77777777" w:rsidTr="000E1E0B">
        <w:trPr>
          <w:ins w:id="319" w:author="li chuan" w:date="2017-05-08T10:35:00Z"/>
        </w:trPr>
        <w:tc>
          <w:tcPr>
            <w:tcW w:w="747" w:type="dxa"/>
          </w:tcPr>
          <w:p w14:paraId="2A3289AC" w14:textId="77777777" w:rsidR="00A37F7D" w:rsidRDefault="00A37F7D" w:rsidP="000E1E0B">
            <w:pPr>
              <w:jc w:val="center"/>
              <w:rPr>
                <w:ins w:id="320" w:author="li chuan" w:date="2017-05-08T10:35:00Z"/>
              </w:rPr>
            </w:pPr>
            <w:ins w:id="321" w:author="li chuan" w:date="2017-05-08T10:35:00Z">
              <w:r>
                <w:rPr>
                  <w:rFonts w:hint="eastAsia"/>
                </w:rPr>
                <w:t>9</w:t>
              </w:r>
            </w:ins>
          </w:p>
        </w:tc>
        <w:tc>
          <w:tcPr>
            <w:tcW w:w="1629" w:type="dxa"/>
          </w:tcPr>
          <w:p w14:paraId="6FD842C7" w14:textId="77777777" w:rsidR="00A37F7D" w:rsidRDefault="00A37F7D" w:rsidP="000E1E0B">
            <w:pPr>
              <w:rPr>
                <w:ins w:id="322" w:author="li chuan" w:date="2017-05-08T10:35:00Z"/>
              </w:rPr>
            </w:pPr>
            <w:ins w:id="323" w:author="li chuan" w:date="2017-05-08T10:35:00Z">
              <w:r>
                <w:rPr>
                  <w:rFonts w:hint="eastAsia"/>
                </w:rPr>
                <w:t>content</w:t>
              </w:r>
            </w:ins>
          </w:p>
        </w:tc>
        <w:tc>
          <w:tcPr>
            <w:tcW w:w="1134" w:type="dxa"/>
          </w:tcPr>
          <w:p w14:paraId="5686CE71" w14:textId="77777777" w:rsidR="00A37F7D" w:rsidRPr="009A3E89" w:rsidRDefault="00A37F7D" w:rsidP="000E1E0B">
            <w:pPr>
              <w:rPr>
                <w:ins w:id="324" w:author="li chuan" w:date="2017-05-08T10:35:00Z"/>
              </w:rPr>
            </w:pPr>
            <w:ins w:id="325" w:author="li chuan" w:date="2017-05-08T10:35:00Z">
              <w:r w:rsidRPr="009A3E89"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0CAAB286" w14:textId="62E54745" w:rsidR="00A37F7D" w:rsidRDefault="00A37F7D" w:rsidP="000E1E0B">
            <w:pPr>
              <w:rPr>
                <w:ins w:id="326" w:author="li chuan" w:date="2017-05-08T10:35:00Z"/>
              </w:rPr>
            </w:pPr>
            <w:ins w:id="327" w:author="li chuan" w:date="2017-05-08T10:39:00Z">
              <w:r>
                <w:rPr>
                  <w:rFonts w:hint="eastAsia"/>
                </w:rPr>
                <w:t>C</w:t>
              </w:r>
            </w:ins>
          </w:p>
        </w:tc>
        <w:tc>
          <w:tcPr>
            <w:tcW w:w="3686" w:type="dxa"/>
          </w:tcPr>
          <w:p w14:paraId="0B8F809F" w14:textId="77777777" w:rsidR="00A37F7D" w:rsidRDefault="00A37F7D" w:rsidP="000E1E0B">
            <w:pPr>
              <w:rPr>
                <w:ins w:id="328" w:author="li chuan" w:date="2017-05-08T10:35:00Z"/>
              </w:rPr>
            </w:pPr>
            <w:ins w:id="329" w:author="li chuan" w:date="2017-05-08T10:35:00Z">
              <w:r>
                <w:rPr>
                  <w:rFonts w:hint="eastAsia"/>
                </w:rPr>
                <w:t>通报正文</w:t>
              </w:r>
            </w:ins>
          </w:p>
        </w:tc>
      </w:tr>
      <w:tr w:rsidR="00A37F7D" w14:paraId="23C040D9" w14:textId="77777777" w:rsidTr="000E1E0B">
        <w:trPr>
          <w:ins w:id="330" w:author="li chuan" w:date="2017-05-08T10:35:00Z"/>
        </w:trPr>
        <w:tc>
          <w:tcPr>
            <w:tcW w:w="747" w:type="dxa"/>
          </w:tcPr>
          <w:p w14:paraId="67AA8B2D" w14:textId="77777777" w:rsidR="00A37F7D" w:rsidRDefault="00A37F7D" w:rsidP="000E1E0B">
            <w:pPr>
              <w:jc w:val="center"/>
              <w:rPr>
                <w:ins w:id="331" w:author="li chuan" w:date="2017-05-08T10:35:00Z"/>
              </w:rPr>
            </w:pPr>
            <w:ins w:id="332" w:author="li chuan" w:date="2017-05-08T10:35:00Z">
              <w:r>
                <w:rPr>
                  <w:rFonts w:hint="eastAsia"/>
                </w:rPr>
                <w:t>12</w:t>
              </w:r>
            </w:ins>
          </w:p>
        </w:tc>
        <w:tc>
          <w:tcPr>
            <w:tcW w:w="1629" w:type="dxa"/>
          </w:tcPr>
          <w:p w14:paraId="14AA2D85" w14:textId="77777777" w:rsidR="00A37F7D" w:rsidRDefault="00A37F7D" w:rsidP="000E1E0B">
            <w:pPr>
              <w:rPr>
                <w:ins w:id="333" w:author="li chuan" w:date="2017-05-08T10:35:00Z"/>
              </w:rPr>
            </w:pPr>
            <w:ins w:id="334" w:author="li chuan" w:date="2017-05-08T10:35:00Z">
              <w:r>
                <w:t>file</w:t>
              </w:r>
            </w:ins>
          </w:p>
        </w:tc>
        <w:tc>
          <w:tcPr>
            <w:tcW w:w="1134" w:type="dxa"/>
          </w:tcPr>
          <w:p w14:paraId="5FA0F792" w14:textId="77777777" w:rsidR="00A37F7D" w:rsidRPr="009A3E89" w:rsidRDefault="00A37F7D" w:rsidP="000E1E0B">
            <w:pPr>
              <w:rPr>
                <w:ins w:id="335" w:author="li chuan" w:date="2017-05-08T10:35:00Z"/>
              </w:rPr>
            </w:pPr>
            <w:ins w:id="336" w:author="li chuan" w:date="2017-05-08T10:3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76" w:type="dxa"/>
          </w:tcPr>
          <w:p w14:paraId="3D4674FB" w14:textId="4D75A80A" w:rsidR="00A37F7D" w:rsidRPr="006E3F5A" w:rsidRDefault="00A37F7D" w:rsidP="000E1E0B">
            <w:pPr>
              <w:rPr>
                <w:ins w:id="337" w:author="li chuan" w:date="2017-05-08T10:35:00Z"/>
              </w:rPr>
            </w:pPr>
            <w:ins w:id="338" w:author="li chuan" w:date="2017-05-08T10:39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686" w:type="dxa"/>
          </w:tcPr>
          <w:p w14:paraId="53028BF6" w14:textId="77777777" w:rsidR="00A37F7D" w:rsidRDefault="00A37F7D" w:rsidP="000E1E0B">
            <w:pPr>
              <w:rPr>
                <w:ins w:id="339" w:author="li chuan" w:date="2017-05-08T10:35:00Z"/>
              </w:rPr>
            </w:pPr>
            <w:ins w:id="340" w:author="li chuan" w:date="2017-05-08T10:35:00Z">
              <w:r>
                <w:rPr>
                  <w:rFonts w:hint="eastAsia"/>
                </w:rPr>
                <w:t>文件实体（包括文件名称、文件类型、文件大小等信息）</w:t>
              </w:r>
            </w:ins>
          </w:p>
        </w:tc>
      </w:tr>
    </w:tbl>
    <w:p w14:paraId="0FEDCE41" w14:textId="77777777" w:rsidR="00A37F7D" w:rsidRDefault="00A37F7D" w:rsidP="00A37F7D">
      <w:pPr>
        <w:pStyle w:val="6"/>
        <w:rPr>
          <w:ins w:id="341" w:author="li chuan" w:date="2017-05-08T10:36:00Z"/>
        </w:rPr>
      </w:pPr>
      <w:ins w:id="342" w:author="li chuan" w:date="2017-05-08T10:36:00Z">
        <w:r>
          <w:rPr>
            <w:rFonts w:hint="eastAsia"/>
          </w:rPr>
          <w:t>接口返回</w:t>
        </w:r>
      </w:ins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A37F7D" w14:paraId="5268AEE5" w14:textId="77777777" w:rsidTr="000E1E0B">
        <w:trPr>
          <w:ins w:id="343" w:author="li chuan" w:date="2017-05-08T10:36:00Z"/>
        </w:trPr>
        <w:tc>
          <w:tcPr>
            <w:tcW w:w="692" w:type="dxa"/>
          </w:tcPr>
          <w:p w14:paraId="310E49B6" w14:textId="77777777" w:rsidR="00A37F7D" w:rsidRDefault="00A37F7D" w:rsidP="000E1E0B">
            <w:pPr>
              <w:jc w:val="center"/>
              <w:rPr>
                <w:ins w:id="344" w:author="li chuan" w:date="2017-05-08T10:36:00Z"/>
                <w:b/>
              </w:rPr>
            </w:pPr>
            <w:ins w:id="345" w:author="li chuan" w:date="2017-05-08T10:36:00Z">
              <w:r>
                <w:rPr>
                  <w:rFonts w:hint="eastAsia"/>
                  <w:b/>
                </w:rPr>
                <w:t>序号</w:t>
              </w:r>
            </w:ins>
          </w:p>
        </w:tc>
        <w:tc>
          <w:tcPr>
            <w:tcW w:w="1589" w:type="dxa"/>
          </w:tcPr>
          <w:p w14:paraId="0C2EAA81" w14:textId="77777777" w:rsidR="00A37F7D" w:rsidRDefault="00A37F7D" w:rsidP="000E1E0B">
            <w:pPr>
              <w:jc w:val="center"/>
              <w:rPr>
                <w:ins w:id="346" w:author="li chuan" w:date="2017-05-08T10:36:00Z"/>
                <w:b/>
              </w:rPr>
            </w:pPr>
            <w:ins w:id="347" w:author="li chuan" w:date="2017-05-08T10:36:00Z">
              <w:r>
                <w:rPr>
                  <w:rFonts w:hint="eastAsia"/>
                  <w:b/>
                </w:rPr>
                <w:t>参数名称</w:t>
              </w:r>
            </w:ins>
          </w:p>
        </w:tc>
        <w:tc>
          <w:tcPr>
            <w:tcW w:w="1690" w:type="dxa"/>
          </w:tcPr>
          <w:p w14:paraId="754FD31A" w14:textId="77777777" w:rsidR="00A37F7D" w:rsidRDefault="00A37F7D" w:rsidP="000E1E0B">
            <w:pPr>
              <w:jc w:val="center"/>
              <w:rPr>
                <w:ins w:id="348" w:author="li chuan" w:date="2017-05-08T10:36:00Z"/>
                <w:b/>
              </w:rPr>
            </w:pPr>
            <w:ins w:id="349" w:author="li chuan" w:date="2017-05-08T10:36:00Z">
              <w:r>
                <w:rPr>
                  <w:rFonts w:hint="eastAsia"/>
                  <w:b/>
                </w:rPr>
                <w:t>数据类型</w:t>
              </w:r>
            </w:ins>
          </w:p>
        </w:tc>
        <w:tc>
          <w:tcPr>
            <w:tcW w:w="1127" w:type="dxa"/>
          </w:tcPr>
          <w:p w14:paraId="12628E26" w14:textId="77777777" w:rsidR="00A37F7D" w:rsidRDefault="00A37F7D" w:rsidP="000E1E0B">
            <w:pPr>
              <w:jc w:val="center"/>
              <w:rPr>
                <w:ins w:id="350" w:author="li chuan" w:date="2017-05-08T10:36:00Z"/>
                <w:b/>
              </w:rPr>
            </w:pPr>
            <w:ins w:id="351" w:author="li chuan" w:date="2017-05-08T10:36:00Z">
              <w:r>
                <w:rPr>
                  <w:rFonts w:hint="eastAsia"/>
                  <w:b/>
                </w:rPr>
                <w:t>是否必须</w:t>
              </w:r>
            </w:ins>
          </w:p>
        </w:tc>
        <w:tc>
          <w:tcPr>
            <w:tcW w:w="3503" w:type="dxa"/>
          </w:tcPr>
          <w:p w14:paraId="69F40B76" w14:textId="77777777" w:rsidR="00A37F7D" w:rsidRDefault="00A37F7D" w:rsidP="000E1E0B">
            <w:pPr>
              <w:jc w:val="center"/>
              <w:rPr>
                <w:ins w:id="352" w:author="li chuan" w:date="2017-05-08T10:36:00Z"/>
                <w:b/>
              </w:rPr>
            </w:pPr>
            <w:ins w:id="353" w:author="li chuan" w:date="2017-05-08T10:36:00Z">
              <w:r>
                <w:rPr>
                  <w:rFonts w:hint="eastAsia"/>
                  <w:b/>
                </w:rPr>
                <w:t>说明</w:t>
              </w:r>
            </w:ins>
          </w:p>
        </w:tc>
      </w:tr>
      <w:tr w:rsidR="00A37F7D" w14:paraId="56B8E9B4" w14:textId="77777777" w:rsidTr="000E1E0B">
        <w:trPr>
          <w:ins w:id="354" w:author="li chuan" w:date="2017-05-08T10:36:00Z"/>
        </w:trPr>
        <w:tc>
          <w:tcPr>
            <w:tcW w:w="692" w:type="dxa"/>
          </w:tcPr>
          <w:p w14:paraId="150A58CB" w14:textId="77777777" w:rsidR="00A37F7D" w:rsidRDefault="00A37F7D" w:rsidP="000E1E0B">
            <w:pPr>
              <w:jc w:val="center"/>
              <w:rPr>
                <w:ins w:id="355" w:author="li chuan" w:date="2017-05-08T10:36:00Z"/>
              </w:rPr>
            </w:pPr>
            <w:ins w:id="356" w:author="li chuan" w:date="2017-05-08T10:36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589" w:type="dxa"/>
          </w:tcPr>
          <w:p w14:paraId="48FD0FCE" w14:textId="77777777" w:rsidR="00A37F7D" w:rsidRDefault="00A37F7D" w:rsidP="000E1E0B">
            <w:pPr>
              <w:rPr>
                <w:ins w:id="357" w:author="li chuan" w:date="2017-05-08T10:36:00Z"/>
              </w:rPr>
            </w:pPr>
            <w:ins w:id="358" w:author="li chuan" w:date="2017-05-08T10:36:00Z">
              <w:r>
                <w:rPr>
                  <w:rFonts w:hint="eastAsia"/>
                </w:rPr>
                <w:t>result</w:t>
              </w:r>
            </w:ins>
          </w:p>
        </w:tc>
        <w:tc>
          <w:tcPr>
            <w:tcW w:w="1690" w:type="dxa"/>
          </w:tcPr>
          <w:p w14:paraId="2F54242F" w14:textId="77777777" w:rsidR="00A37F7D" w:rsidRDefault="00A37F7D" w:rsidP="000E1E0B">
            <w:pPr>
              <w:rPr>
                <w:ins w:id="359" w:author="li chuan" w:date="2017-05-08T10:36:00Z"/>
              </w:rPr>
            </w:pPr>
            <w:ins w:id="360" w:author="li chuan" w:date="2017-05-08T10:36:00Z">
              <w:r>
                <w:rPr>
                  <w:rFonts w:hint="eastAsia"/>
                </w:rPr>
                <w:t>Integer</w:t>
              </w:r>
            </w:ins>
          </w:p>
        </w:tc>
        <w:tc>
          <w:tcPr>
            <w:tcW w:w="1127" w:type="dxa"/>
          </w:tcPr>
          <w:p w14:paraId="49FCEA74" w14:textId="77777777" w:rsidR="00A37F7D" w:rsidRDefault="00A37F7D" w:rsidP="000E1E0B">
            <w:pPr>
              <w:rPr>
                <w:ins w:id="361" w:author="li chuan" w:date="2017-05-08T10:36:00Z"/>
              </w:rPr>
            </w:pPr>
            <w:ins w:id="362" w:author="li chuan" w:date="2017-05-08T10:36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503" w:type="dxa"/>
          </w:tcPr>
          <w:p w14:paraId="06BB33A5" w14:textId="77777777" w:rsidR="00A37F7D" w:rsidRDefault="00A37F7D" w:rsidP="000E1E0B">
            <w:pPr>
              <w:rPr>
                <w:ins w:id="363" w:author="li chuan" w:date="2017-05-08T10:36:00Z"/>
              </w:rPr>
            </w:pPr>
            <w:ins w:id="364" w:author="li chuan" w:date="2017-05-08T10:36:00Z">
              <w:r>
                <w:rPr>
                  <w:rFonts w:hint="eastAsia"/>
                </w:rPr>
                <w:t>返回结果</w:t>
              </w:r>
            </w:ins>
          </w:p>
        </w:tc>
      </w:tr>
      <w:tr w:rsidR="00A37F7D" w14:paraId="697980AE" w14:textId="77777777" w:rsidTr="000E1E0B">
        <w:trPr>
          <w:ins w:id="365" w:author="li chuan" w:date="2017-05-08T10:36:00Z"/>
        </w:trPr>
        <w:tc>
          <w:tcPr>
            <w:tcW w:w="692" w:type="dxa"/>
          </w:tcPr>
          <w:p w14:paraId="0EEA710A" w14:textId="77777777" w:rsidR="00A37F7D" w:rsidRDefault="00A37F7D" w:rsidP="000E1E0B">
            <w:pPr>
              <w:jc w:val="center"/>
              <w:rPr>
                <w:ins w:id="366" w:author="li chuan" w:date="2017-05-08T10:36:00Z"/>
              </w:rPr>
            </w:pPr>
            <w:ins w:id="367" w:author="li chuan" w:date="2017-05-08T10:36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589" w:type="dxa"/>
          </w:tcPr>
          <w:p w14:paraId="52FF4D85" w14:textId="77777777" w:rsidR="00A37F7D" w:rsidRDefault="00A37F7D" w:rsidP="000E1E0B">
            <w:pPr>
              <w:rPr>
                <w:ins w:id="368" w:author="li chuan" w:date="2017-05-08T10:36:00Z"/>
              </w:rPr>
            </w:pPr>
            <w:proofErr w:type="spellStart"/>
            <w:ins w:id="369" w:author="li chuan" w:date="2017-05-08T10:36:00Z">
              <w:r>
                <w:rPr>
                  <w:rFonts w:hint="eastAsia"/>
                </w:rPr>
                <w:t>resultMsg</w:t>
              </w:r>
              <w:proofErr w:type="spellEnd"/>
            </w:ins>
          </w:p>
        </w:tc>
        <w:tc>
          <w:tcPr>
            <w:tcW w:w="1690" w:type="dxa"/>
          </w:tcPr>
          <w:p w14:paraId="274DCCB2" w14:textId="77777777" w:rsidR="00A37F7D" w:rsidRDefault="00A37F7D" w:rsidP="000E1E0B">
            <w:pPr>
              <w:rPr>
                <w:ins w:id="370" w:author="li chuan" w:date="2017-05-08T10:36:00Z"/>
              </w:rPr>
            </w:pPr>
            <w:ins w:id="371" w:author="li chuan" w:date="2017-05-08T10:3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127" w:type="dxa"/>
          </w:tcPr>
          <w:p w14:paraId="6EB29949" w14:textId="77777777" w:rsidR="00A37F7D" w:rsidRDefault="00A37F7D" w:rsidP="000E1E0B">
            <w:pPr>
              <w:rPr>
                <w:ins w:id="372" w:author="li chuan" w:date="2017-05-08T10:36:00Z"/>
              </w:rPr>
            </w:pPr>
            <w:ins w:id="373" w:author="li chuan" w:date="2017-05-08T10:36:00Z">
              <w:r>
                <w:rPr>
                  <w:rFonts w:hint="eastAsia"/>
                </w:rPr>
                <w:t>M</w:t>
              </w:r>
            </w:ins>
          </w:p>
        </w:tc>
        <w:tc>
          <w:tcPr>
            <w:tcW w:w="3503" w:type="dxa"/>
          </w:tcPr>
          <w:p w14:paraId="54AF7071" w14:textId="77777777" w:rsidR="00A37F7D" w:rsidRDefault="00A37F7D" w:rsidP="000E1E0B">
            <w:pPr>
              <w:rPr>
                <w:ins w:id="374" w:author="li chuan" w:date="2017-05-08T10:36:00Z"/>
              </w:rPr>
            </w:pPr>
            <w:ins w:id="375" w:author="li chuan" w:date="2017-05-08T10:36:00Z">
              <w:r>
                <w:rPr>
                  <w:rFonts w:hint="eastAsia"/>
                </w:rPr>
                <w:t>当</w:t>
              </w:r>
              <w:r>
                <w:rPr>
                  <w:rFonts w:hint="eastAsia"/>
                </w:rPr>
                <w:t>result</w:t>
              </w:r>
              <w:r>
                <w:rPr>
                  <w:rFonts w:hint="eastAsia"/>
                </w:rPr>
                <w:t>不为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时有值</w:t>
              </w:r>
            </w:ins>
          </w:p>
        </w:tc>
      </w:tr>
    </w:tbl>
    <w:p w14:paraId="401D27DC" w14:textId="77777777" w:rsidR="00171E7D" w:rsidRPr="00A37F7D" w:rsidRDefault="00171E7D" w:rsidP="00EF593B"/>
    <w:p w14:paraId="6622F1C2" w14:textId="0DE385BE" w:rsidR="00FA7A1B" w:rsidRDefault="00FA7A1B" w:rsidP="00FA7A1B">
      <w:pPr>
        <w:pStyle w:val="4"/>
      </w:pPr>
      <w:r w:rsidRPr="00FA7A1B">
        <w:rPr>
          <w:rFonts w:hint="eastAsia"/>
        </w:rPr>
        <w:t>案情通报</w:t>
      </w:r>
      <w:r w:rsidR="00B922FD">
        <w:rPr>
          <w:rFonts w:hint="eastAsia"/>
        </w:rPr>
        <w:t>（消息调度）</w:t>
      </w:r>
    </w:p>
    <w:p w14:paraId="06797380" w14:textId="77777777" w:rsidR="00B922FD" w:rsidRDefault="00B922FD" w:rsidP="00B922FD">
      <w:r>
        <w:rPr>
          <w:rFonts w:hint="eastAsia"/>
        </w:rPr>
        <w:t>接口列表：</w:t>
      </w:r>
    </w:p>
    <w:tbl>
      <w:tblPr>
        <w:tblStyle w:val="aa"/>
        <w:tblW w:w="7617" w:type="dxa"/>
        <w:tblLayout w:type="fixed"/>
        <w:tblLook w:val="04A0" w:firstRow="1" w:lastRow="0" w:firstColumn="1" w:lastColumn="0" w:noHBand="0" w:noVBand="1"/>
      </w:tblPr>
      <w:tblGrid>
        <w:gridCol w:w="427"/>
        <w:gridCol w:w="1524"/>
        <w:gridCol w:w="3812"/>
        <w:gridCol w:w="1854"/>
      </w:tblGrid>
      <w:tr w:rsidR="00B922FD" w14:paraId="04BE091F" w14:textId="77777777" w:rsidTr="00966E17">
        <w:tc>
          <w:tcPr>
            <w:tcW w:w="427" w:type="dxa"/>
          </w:tcPr>
          <w:p w14:paraId="7C509BDC" w14:textId="77777777" w:rsidR="00B922FD" w:rsidRDefault="00B922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24" w:type="dxa"/>
          </w:tcPr>
          <w:p w14:paraId="3B784720" w14:textId="77777777" w:rsidR="00B922FD" w:rsidRDefault="00B922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3812" w:type="dxa"/>
          </w:tcPr>
          <w:p w14:paraId="104D6860" w14:textId="77777777" w:rsidR="00B922FD" w:rsidRDefault="00B922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1854" w:type="dxa"/>
          </w:tcPr>
          <w:p w14:paraId="04A9E4E0" w14:textId="77777777" w:rsidR="00B922FD" w:rsidRDefault="00B922FD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D2314" w14:paraId="35E22C8C" w14:textId="77777777" w:rsidTr="00966E17">
        <w:tc>
          <w:tcPr>
            <w:tcW w:w="427" w:type="dxa"/>
          </w:tcPr>
          <w:p w14:paraId="09709007" w14:textId="77777777" w:rsidR="00BD2314" w:rsidRDefault="00BD2314" w:rsidP="00966E17">
            <w:r>
              <w:rPr>
                <w:rFonts w:hint="eastAsia"/>
              </w:rPr>
              <w:t>1</w:t>
            </w:r>
          </w:p>
        </w:tc>
        <w:tc>
          <w:tcPr>
            <w:tcW w:w="1524" w:type="dxa"/>
            <w:vMerge w:val="restart"/>
            <w:vAlign w:val="center"/>
          </w:tcPr>
          <w:p w14:paraId="3E522500" w14:textId="0201602B" w:rsidR="00BD2314" w:rsidRDefault="00BD2314" w:rsidP="00966E17">
            <w:pPr>
              <w:jc w:val="center"/>
            </w:pPr>
            <w:r>
              <w:rPr>
                <w:rFonts w:hint="eastAsia"/>
              </w:rPr>
              <w:t>案情通报（消息调度）</w:t>
            </w:r>
          </w:p>
        </w:tc>
        <w:tc>
          <w:tcPr>
            <w:tcW w:w="3812" w:type="dxa"/>
          </w:tcPr>
          <w:p w14:paraId="70623D46" w14:textId="0DD9BE67" w:rsidR="00BD2314" w:rsidRDefault="00BD2314" w:rsidP="00966E17">
            <w:r>
              <w:t>案情通报下发</w:t>
            </w:r>
          </w:p>
        </w:tc>
        <w:tc>
          <w:tcPr>
            <w:tcW w:w="1854" w:type="dxa"/>
          </w:tcPr>
          <w:p w14:paraId="03D5A330" w14:textId="6F855A35" w:rsidR="00BD2314" w:rsidRDefault="00DA2223" w:rsidP="00966E17">
            <w:r>
              <w:rPr>
                <w:rFonts w:hint="eastAsia"/>
              </w:rPr>
              <w:t>统一通信开发</w:t>
            </w:r>
          </w:p>
        </w:tc>
      </w:tr>
      <w:tr w:rsidR="00BD2314" w14:paraId="77E9A9DD" w14:textId="77777777" w:rsidTr="00DA2223">
        <w:tc>
          <w:tcPr>
            <w:tcW w:w="427" w:type="dxa"/>
          </w:tcPr>
          <w:p w14:paraId="40D3D4F8" w14:textId="77777777" w:rsidR="00BD2314" w:rsidRDefault="00BD2314" w:rsidP="00966E17">
            <w:r>
              <w:rPr>
                <w:rFonts w:hint="eastAsia"/>
              </w:rPr>
              <w:t>2</w:t>
            </w:r>
          </w:p>
        </w:tc>
        <w:tc>
          <w:tcPr>
            <w:tcW w:w="1524" w:type="dxa"/>
            <w:vMerge/>
          </w:tcPr>
          <w:p w14:paraId="199E0D55" w14:textId="77777777" w:rsidR="00BD2314" w:rsidRDefault="00BD2314" w:rsidP="00966E17"/>
        </w:tc>
        <w:tc>
          <w:tcPr>
            <w:tcW w:w="3812" w:type="dxa"/>
          </w:tcPr>
          <w:p w14:paraId="5F72242F" w14:textId="7502DAEA" w:rsidR="00BD2314" w:rsidRDefault="00BD2314" w:rsidP="00966E17">
            <w:r>
              <w:rPr>
                <w:rFonts w:hint="eastAsia"/>
              </w:rPr>
              <w:t>获取通报历史记录（根据案情编号）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14:paraId="38E302A8" w14:textId="331C19EA" w:rsidR="00BD2314" w:rsidRDefault="00DA2223" w:rsidP="00966E17">
            <w:r>
              <w:rPr>
                <w:rFonts w:hint="eastAsia"/>
              </w:rPr>
              <w:t>汇智开发</w:t>
            </w:r>
          </w:p>
        </w:tc>
      </w:tr>
      <w:tr w:rsidR="00BD2314" w14:paraId="42E26FD0" w14:textId="77777777" w:rsidTr="00DA2223">
        <w:tc>
          <w:tcPr>
            <w:tcW w:w="427" w:type="dxa"/>
          </w:tcPr>
          <w:p w14:paraId="32B6A46F" w14:textId="03E851D0" w:rsidR="00BD2314" w:rsidRDefault="00BD2314" w:rsidP="00966E17">
            <w:r>
              <w:rPr>
                <w:rFonts w:hint="eastAsia"/>
              </w:rPr>
              <w:t>3</w:t>
            </w:r>
          </w:p>
        </w:tc>
        <w:tc>
          <w:tcPr>
            <w:tcW w:w="1524" w:type="dxa"/>
            <w:vMerge/>
          </w:tcPr>
          <w:p w14:paraId="23CEFFAE" w14:textId="77777777" w:rsidR="00BD2314" w:rsidRDefault="00BD2314" w:rsidP="00966E17"/>
        </w:tc>
        <w:tc>
          <w:tcPr>
            <w:tcW w:w="3812" w:type="dxa"/>
          </w:tcPr>
          <w:p w14:paraId="57338961" w14:textId="42C8C36C" w:rsidR="00BD2314" w:rsidRDefault="00BD2314" w:rsidP="00966E17">
            <w:r>
              <w:rPr>
                <w:rFonts w:hint="eastAsia"/>
              </w:rPr>
              <w:t>获取用户有权限的案件列表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14:paraId="6F2A3FE7" w14:textId="3B56D2FC" w:rsidR="00BD2314" w:rsidRDefault="00DA2223" w:rsidP="00966E17">
            <w:r>
              <w:rPr>
                <w:rFonts w:hint="eastAsia"/>
              </w:rPr>
              <w:t>汇智开发</w:t>
            </w:r>
          </w:p>
        </w:tc>
      </w:tr>
    </w:tbl>
    <w:p w14:paraId="5A268463" w14:textId="77777777" w:rsidR="00B922FD" w:rsidRPr="007519CA" w:rsidRDefault="00B922FD" w:rsidP="00B922FD"/>
    <w:p w14:paraId="7520A9A2" w14:textId="77777777" w:rsidR="00621CCE" w:rsidRPr="0027172E" w:rsidRDefault="00621CCE" w:rsidP="00621CCE"/>
    <w:p w14:paraId="01189CC6" w14:textId="77777777" w:rsidR="00621CCE" w:rsidRDefault="00621CCE" w:rsidP="00621CCE">
      <w:r>
        <w:rPr>
          <w:rFonts w:hint="eastAsia"/>
        </w:rPr>
        <w:t>业务流程</w:t>
      </w:r>
    </w:p>
    <w:p w14:paraId="28430138" w14:textId="12EDCBDE" w:rsidR="00621CCE" w:rsidRDefault="00801514" w:rsidP="00621CCE">
      <w:r>
        <w:object w:dxaOrig="8162" w:dyaOrig="1465" w14:anchorId="24EF7F27">
          <v:shape id="_x0000_i1034" type="#_x0000_t75" style="width:408.25pt;height:73.35pt" o:ole="">
            <v:imagedata r:id="rId24" o:title=""/>
          </v:shape>
          <o:OLEObject Type="Embed" ProgID="Visio.Drawing.11" ShapeID="_x0000_i1034" DrawAspect="Content" ObjectID="_1557412693" r:id="rId27"/>
        </w:object>
      </w:r>
    </w:p>
    <w:p w14:paraId="2D92780B" w14:textId="77777777" w:rsidR="00621CCE" w:rsidRPr="00A25552" w:rsidRDefault="00621CCE" w:rsidP="00621CCE">
      <w:r>
        <w:rPr>
          <w:rFonts w:hint="eastAsia"/>
        </w:rPr>
        <w:t>业务流程说明</w:t>
      </w:r>
    </w:p>
    <w:p w14:paraId="65A198C9" w14:textId="3C4B4A05" w:rsidR="00FA7A1B" w:rsidRDefault="00FA7A1B" w:rsidP="00FA7A1B">
      <w:pPr>
        <w:pStyle w:val="5"/>
      </w:pPr>
      <w:r>
        <w:rPr>
          <w:rFonts w:hint="eastAsia"/>
        </w:rPr>
        <w:t>案情通报下发</w:t>
      </w:r>
    </w:p>
    <w:p w14:paraId="6C3338E1" w14:textId="77777777" w:rsidR="00B738AB" w:rsidRDefault="00B738AB" w:rsidP="00FA7A1B"/>
    <w:p w14:paraId="13AE6A63" w14:textId="77777777" w:rsidR="00B738AB" w:rsidRDefault="00B738AB" w:rsidP="00B738AB">
      <w:r>
        <w:rPr>
          <w:rFonts w:hint="eastAsia"/>
        </w:rPr>
        <w:t>调用方式参考：</w:t>
      </w:r>
    </w:p>
    <w:p w14:paraId="482FE871" w14:textId="70E300EE" w:rsidR="00D97109" w:rsidRPr="000C0F26" w:rsidRDefault="00D97109" w:rsidP="00D97109">
      <w:r w:rsidRPr="00D75ABB">
        <w:t>https://</w:t>
      </w:r>
      <w:r>
        <w:rPr>
          <w:rFonts w:hint="eastAsia"/>
        </w:rPr>
        <w:t>61.182.226.42</w:t>
      </w:r>
      <w:r w:rsidRPr="00D75ABB">
        <w:t>:</w:t>
      </w:r>
      <w:r>
        <w:rPr>
          <w:rFonts w:hint="eastAsia"/>
        </w:rPr>
        <w:t>2</w:t>
      </w:r>
      <w:r w:rsidRPr="00D75ABB">
        <w:t>9091/plugins/</w:t>
      </w:r>
      <w:r>
        <w:rPr>
          <w:rFonts w:hint="eastAsia"/>
        </w:rPr>
        <w:t>messagedelivery</w:t>
      </w:r>
      <w:r w:rsidRPr="00D75ABB">
        <w:t>/</w:t>
      </w:r>
      <w:r>
        <w:rPr>
          <w:rFonts w:hint="eastAsia"/>
        </w:rPr>
        <w:t>messagedelivery</w:t>
      </w:r>
      <w:r w:rsidRPr="00D75ABB">
        <w:t>?</w:t>
      </w:r>
      <w:r w:rsidRPr="00D75ABB">
        <w:rPr>
          <w:rFonts w:hint="eastAsia"/>
        </w:rPr>
        <w:t>method=</w:t>
      </w:r>
      <w:r>
        <w:rPr>
          <w:rFonts w:hint="eastAsia"/>
        </w:rPr>
        <w:t>sendInfo</w:t>
      </w:r>
      <w:r w:rsidRPr="00487160">
        <w:t>&amp;secret=harris</w:t>
      </w:r>
    </w:p>
    <w:p w14:paraId="29F57255" w14:textId="77777777" w:rsidR="00D97109" w:rsidRPr="00D97109" w:rsidRDefault="00D97109" w:rsidP="00B738AB"/>
    <w:p w14:paraId="25340B25" w14:textId="77777777" w:rsidR="00B738AB" w:rsidRDefault="00B738AB" w:rsidP="00B738AB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B738AB" w14:paraId="1488BF7B" w14:textId="77777777" w:rsidTr="00966E17">
        <w:tc>
          <w:tcPr>
            <w:tcW w:w="675" w:type="dxa"/>
          </w:tcPr>
          <w:p w14:paraId="589C403D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7D594E08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66137BFE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738AB" w14:paraId="0542B74E" w14:textId="77777777" w:rsidTr="00966E17">
        <w:tc>
          <w:tcPr>
            <w:tcW w:w="675" w:type="dxa"/>
          </w:tcPr>
          <w:p w14:paraId="5D267CFE" w14:textId="77777777" w:rsidR="00B738AB" w:rsidRDefault="00B738AB" w:rsidP="00966E17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2895F5AA" w14:textId="0BB4B047" w:rsidR="00B738AB" w:rsidRDefault="00B738AB" w:rsidP="00966E17">
            <w:proofErr w:type="spellStart"/>
            <w:r>
              <w:rPr>
                <w:rFonts w:hint="eastAsia"/>
              </w:rPr>
              <w:t>sendInfo</w:t>
            </w:r>
            <w:proofErr w:type="spellEnd"/>
          </w:p>
        </w:tc>
        <w:tc>
          <w:tcPr>
            <w:tcW w:w="5620" w:type="dxa"/>
          </w:tcPr>
          <w:p w14:paraId="1BFE48FC" w14:textId="77777777" w:rsidR="00B738AB" w:rsidRDefault="00B738AB" w:rsidP="00966E17">
            <w:r>
              <w:rPr>
                <w:rFonts w:hint="eastAsia"/>
              </w:rPr>
              <w:t>返回</w:t>
            </w:r>
          </w:p>
        </w:tc>
      </w:tr>
    </w:tbl>
    <w:p w14:paraId="6B7ED0F3" w14:textId="77777777" w:rsidR="00B738AB" w:rsidRDefault="00B738AB" w:rsidP="00B738AB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B738AB" w14:paraId="5DB08DDA" w14:textId="77777777" w:rsidTr="00966E17">
        <w:tc>
          <w:tcPr>
            <w:tcW w:w="747" w:type="dxa"/>
          </w:tcPr>
          <w:p w14:paraId="7B22DB28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033E887E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1107001A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549B8D02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6E7D72F8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738AB" w14:paraId="5578F94A" w14:textId="77777777" w:rsidTr="00966E17">
        <w:tc>
          <w:tcPr>
            <w:tcW w:w="747" w:type="dxa"/>
          </w:tcPr>
          <w:p w14:paraId="593EC47A" w14:textId="77777777" w:rsidR="00B738AB" w:rsidRDefault="00B738AB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580465D1" w14:textId="16AE7B0C" w:rsidR="00B738AB" w:rsidRDefault="00736FBE" w:rsidP="00966E17">
            <w:proofErr w:type="spellStart"/>
            <w:r>
              <w:rPr>
                <w:rFonts w:hint="eastAsia"/>
              </w:rPr>
              <w:t>infoNo</w:t>
            </w:r>
            <w:proofErr w:type="spellEnd"/>
          </w:p>
        </w:tc>
        <w:tc>
          <w:tcPr>
            <w:tcW w:w="1134" w:type="dxa"/>
          </w:tcPr>
          <w:p w14:paraId="3BC2F98A" w14:textId="6D0AA74D" w:rsidR="00B738AB" w:rsidRDefault="00B43ABB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1EBEB37" w14:textId="77777777" w:rsidR="00B738AB" w:rsidRDefault="00B738AB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2AB6CC8" w14:textId="3B821B4F" w:rsidR="00B738AB" w:rsidRDefault="00736FBE" w:rsidP="00966E17">
            <w:r>
              <w:rPr>
                <w:rFonts w:hint="eastAsia"/>
              </w:rPr>
              <w:t>通报</w:t>
            </w:r>
            <w:r w:rsidR="00B43ABB">
              <w:rPr>
                <w:rFonts w:hint="eastAsia"/>
              </w:rPr>
              <w:t>唯一标识</w:t>
            </w:r>
          </w:p>
        </w:tc>
      </w:tr>
      <w:tr w:rsidR="00736FBE" w14:paraId="7933C9E1" w14:textId="77777777" w:rsidTr="00966E17">
        <w:tc>
          <w:tcPr>
            <w:tcW w:w="747" w:type="dxa"/>
          </w:tcPr>
          <w:p w14:paraId="6A8B1434" w14:textId="1D78159D" w:rsidR="00736FBE" w:rsidRDefault="00736FBE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7492EEF2" w14:textId="65895409" w:rsidR="00736FBE" w:rsidRDefault="00736FBE" w:rsidP="00966E17">
            <w:proofErr w:type="spellStart"/>
            <w:r>
              <w:t>missionId</w:t>
            </w:r>
            <w:proofErr w:type="spellEnd"/>
          </w:p>
        </w:tc>
        <w:tc>
          <w:tcPr>
            <w:tcW w:w="1134" w:type="dxa"/>
          </w:tcPr>
          <w:p w14:paraId="43E5B4DF" w14:textId="6069DA06" w:rsidR="00736FBE" w:rsidRDefault="00736FBE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E58ABB2" w14:textId="57DE0294" w:rsidR="00736FBE" w:rsidRDefault="00736FBE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ABFBFF5" w14:textId="7B15BEE7" w:rsidR="00736FBE" w:rsidRDefault="00736FBE" w:rsidP="00966E17">
            <w:r>
              <w:rPr>
                <w:rFonts w:hint="eastAsia"/>
              </w:rPr>
              <w:t>任务唯一标识</w:t>
            </w:r>
          </w:p>
        </w:tc>
      </w:tr>
      <w:tr w:rsidR="00736FBE" w14:paraId="61ED8DED" w14:textId="77777777" w:rsidTr="00966E17">
        <w:tc>
          <w:tcPr>
            <w:tcW w:w="747" w:type="dxa"/>
          </w:tcPr>
          <w:p w14:paraId="6070AB7D" w14:textId="22E1DCC9" w:rsidR="00736FBE" w:rsidRDefault="00736FBE" w:rsidP="00966E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5D6FD3B8" w14:textId="3CDEF830" w:rsidR="00736FBE" w:rsidRDefault="00736FBE" w:rsidP="00966E17">
            <w:proofErr w:type="spellStart"/>
            <w:r>
              <w:t>senderId</w:t>
            </w:r>
            <w:proofErr w:type="spellEnd"/>
          </w:p>
        </w:tc>
        <w:tc>
          <w:tcPr>
            <w:tcW w:w="1134" w:type="dxa"/>
          </w:tcPr>
          <w:p w14:paraId="261A169B" w14:textId="2F4419FC" w:rsidR="00736FBE" w:rsidRDefault="00736FBE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1E20D34" w14:textId="62A59F5B" w:rsidR="00736FBE" w:rsidRDefault="00736FBE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8215603" w14:textId="0F4A4F70" w:rsidR="00736FBE" w:rsidRDefault="00736FBE" w:rsidP="00966E17">
            <w:r>
              <w:rPr>
                <w:rFonts w:hint="eastAsia"/>
              </w:rPr>
              <w:t>发送者唯一标识</w:t>
            </w:r>
          </w:p>
        </w:tc>
      </w:tr>
      <w:tr w:rsidR="00736FBE" w14:paraId="4A8A8884" w14:textId="77777777" w:rsidTr="00966E17">
        <w:tc>
          <w:tcPr>
            <w:tcW w:w="747" w:type="dxa"/>
          </w:tcPr>
          <w:p w14:paraId="511766DF" w14:textId="4DDFE010" w:rsidR="00736FBE" w:rsidRDefault="00736FBE" w:rsidP="00966E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09D25986" w14:textId="0853FC4D" w:rsidR="00736FBE" w:rsidRDefault="00736FBE" w:rsidP="00966E17">
            <w:proofErr w:type="spellStart"/>
            <w:r>
              <w:t>senderName</w:t>
            </w:r>
            <w:proofErr w:type="spellEnd"/>
          </w:p>
        </w:tc>
        <w:tc>
          <w:tcPr>
            <w:tcW w:w="1134" w:type="dxa"/>
          </w:tcPr>
          <w:p w14:paraId="65C11B5B" w14:textId="06DF4050" w:rsidR="00736FBE" w:rsidRDefault="00736FBE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C435C4F" w14:textId="3DB2FB8E" w:rsidR="00736FBE" w:rsidRDefault="00736FBE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F390BE7" w14:textId="30D625CC" w:rsidR="00736FBE" w:rsidRDefault="00736FBE" w:rsidP="00966E17">
            <w:r>
              <w:rPr>
                <w:rFonts w:hint="eastAsia"/>
              </w:rPr>
              <w:t>发送者名称</w:t>
            </w:r>
          </w:p>
        </w:tc>
      </w:tr>
      <w:tr w:rsidR="00736FBE" w14:paraId="0C7736F1" w14:textId="77777777" w:rsidTr="00966E17">
        <w:tc>
          <w:tcPr>
            <w:tcW w:w="747" w:type="dxa"/>
          </w:tcPr>
          <w:p w14:paraId="1D007469" w14:textId="2E2B51EF" w:rsidR="00736FBE" w:rsidRDefault="00966E17" w:rsidP="00966E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357EA288" w14:textId="77777777" w:rsidR="00736FBE" w:rsidRDefault="00736FBE" w:rsidP="00966E17">
            <w:r>
              <w:rPr>
                <w:rFonts w:hint="eastAsia"/>
              </w:rPr>
              <w:t>longitude</w:t>
            </w:r>
          </w:p>
        </w:tc>
        <w:tc>
          <w:tcPr>
            <w:tcW w:w="1134" w:type="dxa"/>
          </w:tcPr>
          <w:p w14:paraId="562E12B2" w14:textId="77777777" w:rsidR="00736FBE" w:rsidRDefault="00736FBE" w:rsidP="00966E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09027F5" w14:textId="77777777" w:rsidR="00736FBE" w:rsidRDefault="00736FBE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559AE0E" w14:textId="6616E61A" w:rsidR="00736FBE" w:rsidRDefault="00736FBE" w:rsidP="00966E17">
            <w:r>
              <w:rPr>
                <w:rFonts w:hint="eastAsia"/>
              </w:rPr>
              <w:t>经度（默认为空字符串）</w:t>
            </w:r>
          </w:p>
        </w:tc>
      </w:tr>
      <w:tr w:rsidR="00736FBE" w14:paraId="3BFFF446" w14:textId="77777777" w:rsidTr="00966E17">
        <w:tc>
          <w:tcPr>
            <w:tcW w:w="747" w:type="dxa"/>
          </w:tcPr>
          <w:p w14:paraId="54836596" w14:textId="5EEE05C8" w:rsidR="00736FBE" w:rsidRDefault="00966E17" w:rsidP="00966E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4FDD0182" w14:textId="77777777" w:rsidR="00736FBE" w:rsidRDefault="00736FBE" w:rsidP="00966E17">
            <w:r>
              <w:rPr>
                <w:rFonts w:hint="eastAsia"/>
              </w:rPr>
              <w:t>latitude</w:t>
            </w:r>
          </w:p>
        </w:tc>
        <w:tc>
          <w:tcPr>
            <w:tcW w:w="1134" w:type="dxa"/>
          </w:tcPr>
          <w:p w14:paraId="6C8FC625" w14:textId="77777777" w:rsidR="00736FBE" w:rsidRDefault="00736FBE" w:rsidP="00966E17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2B16530" w14:textId="77777777" w:rsidR="00736FBE" w:rsidRDefault="00736FBE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A83C3EB" w14:textId="0895308F" w:rsidR="00736FBE" w:rsidRDefault="00736FBE" w:rsidP="00966E17">
            <w:r>
              <w:rPr>
                <w:rFonts w:hint="eastAsia"/>
              </w:rPr>
              <w:t>纬度</w:t>
            </w:r>
            <w:r w:rsidR="00C17063">
              <w:rPr>
                <w:rFonts w:hint="eastAsia"/>
              </w:rPr>
              <w:t>（默认为空字符串）</w:t>
            </w:r>
          </w:p>
        </w:tc>
      </w:tr>
      <w:tr w:rsidR="00966E17" w14:paraId="721926D7" w14:textId="77777777" w:rsidTr="00966E17">
        <w:tc>
          <w:tcPr>
            <w:tcW w:w="747" w:type="dxa"/>
          </w:tcPr>
          <w:p w14:paraId="21BF17D9" w14:textId="6C60B4CD" w:rsidR="00966E17" w:rsidRDefault="00966E17" w:rsidP="00966E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14:paraId="3B029C60" w14:textId="15C908EF" w:rsidR="00966E17" w:rsidRDefault="00966E17" w:rsidP="00966E17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</w:tcPr>
          <w:p w14:paraId="6E35DFB8" w14:textId="5328A7AC" w:rsidR="00966E17" w:rsidRPr="009A3E89" w:rsidRDefault="00966E17" w:rsidP="00966E17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3D495AC" w14:textId="59B551FE" w:rsidR="00966E17" w:rsidRDefault="00966E17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D7EBCAE" w14:textId="05EF46B5" w:rsidR="00966E17" w:rsidRDefault="00966E17" w:rsidP="00966E17">
            <w:r>
              <w:rPr>
                <w:rFonts w:hint="eastAsia"/>
              </w:rPr>
              <w:t>通报标题</w:t>
            </w:r>
          </w:p>
        </w:tc>
      </w:tr>
      <w:tr w:rsidR="00966E17" w14:paraId="542F809D" w14:textId="77777777" w:rsidTr="00966E17">
        <w:tc>
          <w:tcPr>
            <w:tcW w:w="747" w:type="dxa"/>
          </w:tcPr>
          <w:p w14:paraId="00539C5B" w14:textId="550512EF" w:rsidR="00966E17" w:rsidRDefault="00966E17" w:rsidP="00966E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14:paraId="22A1FD11" w14:textId="296B61FD" w:rsidR="00966E17" w:rsidRDefault="00966E17" w:rsidP="00966E17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3B763CE2" w14:textId="1C175551" w:rsidR="00966E17" w:rsidRPr="009A3E89" w:rsidRDefault="00966E17" w:rsidP="00966E17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20A8BCF" w14:textId="4630C850" w:rsidR="00966E17" w:rsidRDefault="00966E17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9A258A5" w14:textId="4FD4A930" w:rsidR="00966E17" w:rsidRDefault="00966E17" w:rsidP="00966E17">
            <w:r>
              <w:rPr>
                <w:rFonts w:hint="eastAsia"/>
              </w:rPr>
              <w:t>通报正文</w:t>
            </w:r>
          </w:p>
        </w:tc>
      </w:tr>
      <w:tr w:rsidR="00736FBE" w14:paraId="08976E77" w14:textId="77777777" w:rsidTr="00966E17">
        <w:tc>
          <w:tcPr>
            <w:tcW w:w="747" w:type="dxa"/>
          </w:tcPr>
          <w:p w14:paraId="654AFC77" w14:textId="1282AAD9" w:rsidR="00736FBE" w:rsidRDefault="00BD41F0" w:rsidP="00966E1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29" w:type="dxa"/>
          </w:tcPr>
          <w:p w14:paraId="08C455AC" w14:textId="3B5E742C" w:rsidR="00736FBE" w:rsidRDefault="000F76B4" w:rsidP="00966E17">
            <w:proofErr w:type="spellStart"/>
            <w:r>
              <w:rPr>
                <w:rFonts w:hint="eastAsia"/>
              </w:rPr>
              <w:t>receiverList</w:t>
            </w:r>
            <w:proofErr w:type="spellEnd"/>
          </w:p>
        </w:tc>
        <w:tc>
          <w:tcPr>
            <w:tcW w:w="1134" w:type="dxa"/>
          </w:tcPr>
          <w:p w14:paraId="6F17654C" w14:textId="29F6127E" w:rsidR="00736FBE" w:rsidRDefault="00966E17" w:rsidP="00966E17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6F960F31" w14:textId="603029BD" w:rsidR="00736FBE" w:rsidRDefault="00966E17" w:rsidP="00966E17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AD1AAEE" w14:textId="78E1CA56" w:rsidR="00736FBE" w:rsidRDefault="00BD41F0" w:rsidP="00966E17">
            <w:r>
              <w:rPr>
                <w:rFonts w:hint="eastAsia"/>
              </w:rPr>
              <w:t>接收人唯一标识列表（案件里面所有用户），否则列表为空</w:t>
            </w:r>
          </w:p>
        </w:tc>
      </w:tr>
      <w:tr w:rsidR="00736FBE" w14:paraId="49910B76" w14:textId="77777777" w:rsidTr="00966E17">
        <w:tc>
          <w:tcPr>
            <w:tcW w:w="747" w:type="dxa"/>
          </w:tcPr>
          <w:p w14:paraId="34758467" w14:textId="00AB3701" w:rsidR="00736FBE" w:rsidRDefault="00BD41F0" w:rsidP="00966E1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29" w:type="dxa"/>
          </w:tcPr>
          <w:p w14:paraId="1B652D99" w14:textId="734C38CF" w:rsidR="00736FBE" w:rsidRDefault="00BD41F0" w:rsidP="00966E17">
            <w:proofErr w:type="spellStart"/>
            <w:r>
              <w:rPr>
                <w:rFonts w:hint="eastAsia"/>
              </w:rPr>
              <w:t>attachmentList</w:t>
            </w:r>
            <w:proofErr w:type="spellEnd"/>
          </w:p>
        </w:tc>
        <w:tc>
          <w:tcPr>
            <w:tcW w:w="1134" w:type="dxa"/>
          </w:tcPr>
          <w:p w14:paraId="139319AE" w14:textId="67D1C01A" w:rsidR="00736FBE" w:rsidRDefault="00BD41F0" w:rsidP="00966E17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0D4CEC8D" w14:textId="77777777" w:rsidR="00736FBE" w:rsidRDefault="00736FBE" w:rsidP="00966E17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B1B8382" w14:textId="3C4086DD" w:rsidR="00736FBE" w:rsidRDefault="00BD41F0" w:rsidP="00966E17">
            <w:r>
              <w:rPr>
                <w:rFonts w:hint="eastAsia"/>
              </w:rPr>
              <w:t>附件列表</w:t>
            </w:r>
          </w:p>
        </w:tc>
      </w:tr>
      <w:tr w:rsidR="00736FBE" w14:paraId="3E9366B3" w14:textId="77777777" w:rsidTr="00966E17">
        <w:tc>
          <w:tcPr>
            <w:tcW w:w="747" w:type="dxa"/>
          </w:tcPr>
          <w:p w14:paraId="5C7183A9" w14:textId="7FFF76EC" w:rsidR="00736FBE" w:rsidRDefault="009607E9" w:rsidP="00966E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9" w:type="dxa"/>
          </w:tcPr>
          <w:p w14:paraId="09D4C36A" w14:textId="17101514" w:rsidR="00736FBE" w:rsidRDefault="00BD41F0" w:rsidP="00966E17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34" w:type="dxa"/>
          </w:tcPr>
          <w:p w14:paraId="425964E4" w14:textId="77777777" w:rsidR="00736FBE" w:rsidRDefault="00736FBE" w:rsidP="00966E17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A805F2F" w14:textId="77777777" w:rsidR="00736FBE" w:rsidRDefault="00736FBE" w:rsidP="00966E17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9D07E8B" w14:textId="3E5C30A0" w:rsidR="00736FBE" w:rsidRDefault="00BD41F0" w:rsidP="00966E17">
            <w:r>
              <w:rPr>
                <w:rFonts w:hint="eastAsia"/>
              </w:rPr>
              <w:t>通报时间（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HH:mi:ss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45587" w14:paraId="464CF0E9" w14:textId="77777777" w:rsidTr="00966E17">
        <w:tc>
          <w:tcPr>
            <w:tcW w:w="747" w:type="dxa"/>
          </w:tcPr>
          <w:p w14:paraId="3B899FA9" w14:textId="4AFD4700" w:rsidR="00345587" w:rsidRDefault="00942C89" w:rsidP="00966E1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9" w:type="dxa"/>
          </w:tcPr>
          <w:p w14:paraId="29BEEBD1" w14:textId="436242B5" w:rsidR="00345587" w:rsidRDefault="00345587" w:rsidP="00966E17">
            <w:r w:rsidRPr="00345587">
              <w:t>importance</w:t>
            </w:r>
          </w:p>
        </w:tc>
        <w:tc>
          <w:tcPr>
            <w:tcW w:w="1134" w:type="dxa"/>
          </w:tcPr>
          <w:p w14:paraId="1C69671A" w14:textId="34E523B9" w:rsidR="00345587" w:rsidRPr="009A3E89" w:rsidRDefault="00345587" w:rsidP="00966E17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2A51070" w14:textId="5598403B" w:rsidR="00345587" w:rsidRPr="006E3F5A" w:rsidRDefault="00345587" w:rsidP="00966E17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17450CF" w14:textId="10B847D8" w:rsidR="00345587" w:rsidRDefault="00345587" w:rsidP="00966E17">
            <w:r>
              <w:rPr>
                <w:rFonts w:hint="eastAsia"/>
              </w:rPr>
              <w:t>重要程度，默认值为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：不重要，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：重要</w:t>
            </w:r>
          </w:p>
        </w:tc>
      </w:tr>
    </w:tbl>
    <w:p w14:paraId="2930466E" w14:textId="18283D16" w:rsidR="009607E9" w:rsidRDefault="00246056" w:rsidP="00F32387">
      <w:r>
        <w:t>attachment</w:t>
      </w:r>
      <w:r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9607E9" w14:paraId="5CEDF77F" w14:textId="77777777" w:rsidTr="00E6750F">
        <w:tc>
          <w:tcPr>
            <w:tcW w:w="747" w:type="dxa"/>
          </w:tcPr>
          <w:p w14:paraId="37135812" w14:textId="77777777" w:rsidR="009607E9" w:rsidRDefault="009607E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7C268486" w14:textId="77777777" w:rsidR="009607E9" w:rsidRDefault="009607E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CB70EA6" w14:textId="77777777" w:rsidR="009607E9" w:rsidRDefault="009607E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45B9EDD1" w14:textId="77777777" w:rsidR="009607E9" w:rsidRDefault="009607E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08E539FB" w14:textId="77777777" w:rsidR="009607E9" w:rsidRDefault="009607E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607E9" w14:paraId="7235A555" w14:textId="77777777" w:rsidTr="00E6750F">
        <w:tc>
          <w:tcPr>
            <w:tcW w:w="747" w:type="dxa"/>
          </w:tcPr>
          <w:p w14:paraId="5E38967B" w14:textId="2EA5DE3F" w:rsidR="009607E9" w:rsidRDefault="009607E9" w:rsidP="00E6750F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3BF1C387" w14:textId="561EB4EE" w:rsidR="009607E9" w:rsidRDefault="009607E9" w:rsidP="009607E9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attachmentNo</w:t>
            </w:r>
            <w:proofErr w:type="spellEnd"/>
          </w:p>
        </w:tc>
        <w:tc>
          <w:tcPr>
            <w:tcW w:w="1134" w:type="dxa"/>
          </w:tcPr>
          <w:p w14:paraId="44E6D986" w14:textId="75E67DB1" w:rsidR="009607E9" w:rsidRDefault="009607E9" w:rsidP="009607E9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733CE75" w14:textId="2670E0F8" w:rsidR="009607E9" w:rsidRDefault="009607E9" w:rsidP="009607E9">
            <w:pPr>
              <w:rPr>
                <w:b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984441B" w14:textId="5E59BE3C" w:rsidR="009607E9" w:rsidRDefault="009607E9" w:rsidP="009607E9">
            <w:pPr>
              <w:rPr>
                <w:b/>
              </w:rPr>
            </w:pPr>
            <w:r>
              <w:rPr>
                <w:rFonts w:hint="eastAsia"/>
              </w:rPr>
              <w:t>附件唯一标识</w:t>
            </w:r>
          </w:p>
        </w:tc>
      </w:tr>
      <w:tr w:rsidR="009607E9" w14:paraId="6226088E" w14:textId="77777777" w:rsidTr="00E6750F">
        <w:tc>
          <w:tcPr>
            <w:tcW w:w="747" w:type="dxa"/>
          </w:tcPr>
          <w:p w14:paraId="303CAE83" w14:textId="579C5CB4" w:rsidR="009607E9" w:rsidRDefault="009607E9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22FF963B" w14:textId="77777777" w:rsidR="009607E9" w:rsidRDefault="009607E9" w:rsidP="00E6750F">
            <w:proofErr w:type="spellStart"/>
            <w:r>
              <w:rPr>
                <w:rFonts w:hint="eastAsia"/>
              </w:rPr>
              <w:t>infoNo</w:t>
            </w:r>
            <w:proofErr w:type="spellEnd"/>
          </w:p>
        </w:tc>
        <w:tc>
          <w:tcPr>
            <w:tcW w:w="1134" w:type="dxa"/>
          </w:tcPr>
          <w:p w14:paraId="42332994" w14:textId="77777777" w:rsidR="009607E9" w:rsidRDefault="009607E9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FCEEBEE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03DE926" w14:textId="77777777" w:rsidR="009607E9" w:rsidRDefault="009607E9" w:rsidP="00E6750F">
            <w:r>
              <w:rPr>
                <w:rFonts w:hint="eastAsia"/>
              </w:rPr>
              <w:t>通报唯一标识</w:t>
            </w:r>
          </w:p>
        </w:tc>
      </w:tr>
      <w:tr w:rsidR="009607E9" w14:paraId="4B10CC92" w14:textId="77777777" w:rsidTr="00E6750F">
        <w:tc>
          <w:tcPr>
            <w:tcW w:w="747" w:type="dxa"/>
          </w:tcPr>
          <w:p w14:paraId="682320CD" w14:textId="249D41A1" w:rsidR="009607E9" w:rsidRDefault="009607E9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26AE524F" w14:textId="0E574EA5" w:rsidR="009607E9" w:rsidRDefault="009607E9" w:rsidP="00E6750F">
            <w:proofErr w:type="spellStart"/>
            <w:r w:rsidRPr="009607E9">
              <w:t>fileName</w:t>
            </w:r>
            <w:proofErr w:type="spellEnd"/>
          </w:p>
        </w:tc>
        <w:tc>
          <w:tcPr>
            <w:tcW w:w="1134" w:type="dxa"/>
          </w:tcPr>
          <w:p w14:paraId="08986184" w14:textId="77777777" w:rsidR="009607E9" w:rsidRDefault="009607E9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8E1BD00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71C7DBE" w14:textId="409C5053" w:rsidR="009607E9" w:rsidRDefault="009607E9" w:rsidP="00E6750F">
            <w:r>
              <w:rPr>
                <w:rFonts w:hint="eastAsia"/>
              </w:rPr>
              <w:t>文件名</w:t>
            </w:r>
          </w:p>
        </w:tc>
      </w:tr>
      <w:tr w:rsidR="009607E9" w14:paraId="05FD5347" w14:textId="77777777" w:rsidTr="00E6750F">
        <w:tc>
          <w:tcPr>
            <w:tcW w:w="747" w:type="dxa"/>
          </w:tcPr>
          <w:p w14:paraId="5E84E21E" w14:textId="3FEB87F8" w:rsidR="009607E9" w:rsidRDefault="009607E9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2AE37403" w14:textId="1CAF8FC6" w:rsidR="009607E9" w:rsidRDefault="009607E9" w:rsidP="00E6750F">
            <w:proofErr w:type="spellStart"/>
            <w:r w:rsidRPr="009607E9">
              <w:t>fileSize</w:t>
            </w:r>
            <w:proofErr w:type="spellEnd"/>
          </w:p>
        </w:tc>
        <w:tc>
          <w:tcPr>
            <w:tcW w:w="1134" w:type="dxa"/>
          </w:tcPr>
          <w:p w14:paraId="72E66C21" w14:textId="77777777" w:rsidR="009607E9" w:rsidRDefault="009607E9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CCF346A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41A74BE" w14:textId="083DAB30" w:rsidR="009607E9" w:rsidRDefault="009607E9" w:rsidP="00E6750F">
            <w:r>
              <w:rPr>
                <w:rFonts w:hint="eastAsia"/>
              </w:rPr>
              <w:t>文件大小（单位：字节）</w:t>
            </w:r>
          </w:p>
        </w:tc>
      </w:tr>
      <w:tr w:rsidR="009607E9" w14:paraId="2F77AA76" w14:textId="77777777" w:rsidTr="00E6750F">
        <w:tc>
          <w:tcPr>
            <w:tcW w:w="747" w:type="dxa"/>
          </w:tcPr>
          <w:p w14:paraId="62706B63" w14:textId="49CBFDB3" w:rsidR="009607E9" w:rsidRDefault="009607E9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0DD48F55" w14:textId="7254ADC0" w:rsidR="009607E9" w:rsidRDefault="009607E9" w:rsidP="00E6750F">
            <w:proofErr w:type="spellStart"/>
            <w:r w:rsidRPr="009607E9">
              <w:t>filePath</w:t>
            </w:r>
            <w:proofErr w:type="spellEnd"/>
          </w:p>
        </w:tc>
        <w:tc>
          <w:tcPr>
            <w:tcW w:w="1134" w:type="dxa"/>
          </w:tcPr>
          <w:p w14:paraId="2E8B659B" w14:textId="77777777" w:rsidR="009607E9" w:rsidRDefault="009607E9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4C5A7DA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DC5270C" w14:textId="0F7EC0C7" w:rsidR="009607E9" w:rsidRDefault="00965C37" w:rsidP="00E6750F">
            <w:r>
              <w:rPr>
                <w:rFonts w:hint="eastAsia"/>
              </w:rPr>
              <w:t>文件路径（包含完整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访问路径）</w:t>
            </w:r>
          </w:p>
        </w:tc>
      </w:tr>
      <w:tr w:rsidR="009607E9" w14:paraId="595D4043" w14:textId="77777777" w:rsidTr="00E6750F">
        <w:tc>
          <w:tcPr>
            <w:tcW w:w="747" w:type="dxa"/>
          </w:tcPr>
          <w:p w14:paraId="1CD34610" w14:textId="31D0963E" w:rsidR="009607E9" w:rsidRDefault="009607E9" w:rsidP="00E675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70339B71" w14:textId="276FD37D" w:rsidR="009607E9" w:rsidRDefault="009607E9" w:rsidP="00E6750F">
            <w:proofErr w:type="spellStart"/>
            <w:r w:rsidRPr="009607E9">
              <w:t>fileType</w:t>
            </w:r>
            <w:proofErr w:type="spellEnd"/>
          </w:p>
        </w:tc>
        <w:tc>
          <w:tcPr>
            <w:tcW w:w="1134" w:type="dxa"/>
          </w:tcPr>
          <w:p w14:paraId="06DF30C5" w14:textId="77777777" w:rsidR="009607E9" w:rsidRDefault="009607E9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B5EACA4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A277C98" w14:textId="50275E52" w:rsidR="005B652D" w:rsidRDefault="005B652D" w:rsidP="00E6750F">
            <w:r>
              <w:rPr>
                <w:rFonts w:hint="eastAsia"/>
              </w:rPr>
              <w:t>文件类型（</w:t>
            </w:r>
            <w:del w:id="376" w:author="huizhi" w:date="2017-05-19T09:42:00Z">
              <w:r w:rsidDel="00842F51">
                <w:rPr>
                  <w:rFonts w:hint="eastAsia"/>
                </w:rPr>
                <w:delText>1</w:delText>
              </w:r>
            </w:del>
            <w:ins w:id="377" w:author="huizhi" w:date="2017-05-19T09:42:00Z">
              <w:r w:rsidR="00842F51">
                <w:rPr>
                  <w:rFonts w:hint="eastAsia"/>
                </w:rPr>
                <w:t>3</w:t>
              </w:r>
            </w:ins>
            <w:r>
              <w:rPr>
                <w:rFonts w:hint="eastAsia"/>
              </w:rPr>
              <w:t>、图片，</w:t>
            </w:r>
            <w:del w:id="378" w:author="huizhi" w:date="2017-05-19T09:42:00Z">
              <w:r w:rsidDel="00842F51">
                <w:rPr>
                  <w:rFonts w:hint="eastAsia"/>
                </w:rPr>
                <w:delText>2</w:delText>
              </w:r>
            </w:del>
            <w:ins w:id="379" w:author="huizhi" w:date="2017-05-19T09:42:00Z">
              <w:r w:rsidR="00842F51">
                <w:rPr>
                  <w:rFonts w:hint="eastAsia"/>
                </w:rPr>
                <w:t>4</w:t>
              </w:r>
            </w:ins>
            <w:r>
              <w:rPr>
                <w:rFonts w:hint="eastAsia"/>
              </w:rPr>
              <w:t>、音频，</w:t>
            </w:r>
            <w:del w:id="380" w:author="huizhi" w:date="2017-05-19T09:42:00Z">
              <w:r w:rsidDel="00842F51">
                <w:rPr>
                  <w:rFonts w:hint="eastAsia"/>
                </w:rPr>
                <w:delText>3</w:delText>
              </w:r>
            </w:del>
            <w:ins w:id="381" w:author="huizhi" w:date="2017-05-19T09:42:00Z">
              <w:r w:rsidR="00842F51">
                <w:rPr>
                  <w:rFonts w:hint="eastAsia"/>
                </w:rPr>
                <w:t>2</w:t>
              </w:r>
            </w:ins>
            <w:r>
              <w:rPr>
                <w:rFonts w:hint="eastAsia"/>
              </w:rPr>
              <w:t>、视频</w:t>
            </w:r>
            <w:del w:id="382" w:author="huizhi" w:date="2017-05-19T09:44:00Z">
              <w:r w:rsidDel="00842F51">
                <w:rPr>
                  <w:rFonts w:hint="eastAsia"/>
                </w:rPr>
                <w:delText>，</w:delText>
              </w:r>
            </w:del>
            <w:del w:id="383" w:author="huizhi" w:date="2017-05-19T09:43:00Z">
              <w:r w:rsidDel="00842F51">
                <w:rPr>
                  <w:rFonts w:hint="eastAsia"/>
                </w:rPr>
                <w:delText>4</w:delText>
              </w:r>
            </w:del>
            <w:ins w:id="384" w:author="huizhi" w:date="2017-05-19T09:43:00Z">
              <w:r w:rsidR="00842F51">
                <w:rPr>
                  <w:rFonts w:hint="eastAsia"/>
                </w:rPr>
                <w:t>1</w:t>
              </w:r>
            </w:ins>
            <w:r>
              <w:rPr>
                <w:rFonts w:hint="eastAsia"/>
              </w:rPr>
              <w:t>、其他文件）</w:t>
            </w:r>
          </w:p>
          <w:p w14:paraId="3E9A21C3" w14:textId="77777777" w:rsidR="005B652D" w:rsidRDefault="005B652D" w:rsidP="00E6750F">
            <w:r>
              <w:rPr>
                <w:rFonts w:hint="eastAsia"/>
              </w:rPr>
              <w:t>图片：</w:t>
            </w:r>
            <w:r w:rsidRPr="005B652D">
              <w:t>JPG|JPEG|PNG|GIF|BMP</w:t>
            </w:r>
          </w:p>
          <w:p w14:paraId="39146C1F" w14:textId="77777777" w:rsidR="005B652D" w:rsidRDefault="005B652D" w:rsidP="00E6750F">
            <w:r>
              <w:rPr>
                <w:rFonts w:hint="eastAsia"/>
              </w:rPr>
              <w:t>音频：</w:t>
            </w:r>
            <w:r>
              <w:rPr>
                <w:rFonts w:hint="eastAsia"/>
              </w:rPr>
              <w:t>MP3|WMV</w:t>
            </w:r>
          </w:p>
          <w:p w14:paraId="3A11D676" w14:textId="262C2FF8" w:rsidR="005B652D" w:rsidRPr="005B652D" w:rsidRDefault="005B652D" w:rsidP="00E6750F">
            <w:r>
              <w:rPr>
                <w:rFonts w:hint="eastAsia"/>
              </w:rPr>
              <w:t>视频：</w:t>
            </w:r>
            <w:r w:rsidRPr="005B652D">
              <w:t>MOV|MP4|AVI|3GP|OGG</w:t>
            </w:r>
          </w:p>
        </w:tc>
      </w:tr>
      <w:tr w:rsidR="009607E9" w14:paraId="4E7272A3" w14:textId="77777777" w:rsidTr="00E6750F">
        <w:tc>
          <w:tcPr>
            <w:tcW w:w="747" w:type="dxa"/>
          </w:tcPr>
          <w:p w14:paraId="69772A8C" w14:textId="2A2096AD" w:rsidR="009607E9" w:rsidRDefault="009607E9" w:rsidP="00E675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14:paraId="1BA81F65" w14:textId="1178FF4D" w:rsidR="009607E9" w:rsidRDefault="009607E9" w:rsidP="00E6750F">
            <w:proofErr w:type="spellStart"/>
            <w:r w:rsidRPr="009607E9">
              <w:t>thumbFileName</w:t>
            </w:r>
            <w:proofErr w:type="spellEnd"/>
          </w:p>
        </w:tc>
        <w:tc>
          <w:tcPr>
            <w:tcW w:w="1134" w:type="dxa"/>
          </w:tcPr>
          <w:p w14:paraId="1BC913B3" w14:textId="77777777" w:rsidR="009607E9" w:rsidRDefault="009607E9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C0581BD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A4EDC9E" w14:textId="307EDA91" w:rsidR="009607E9" w:rsidRDefault="005B652D" w:rsidP="00E6750F"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9607E9" w14:paraId="74ACD7F7" w14:textId="77777777" w:rsidTr="00E6750F">
        <w:tc>
          <w:tcPr>
            <w:tcW w:w="747" w:type="dxa"/>
          </w:tcPr>
          <w:p w14:paraId="17A4BDDF" w14:textId="3F412FA2" w:rsidR="009607E9" w:rsidRDefault="009607E9" w:rsidP="00E675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14:paraId="2614C1A5" w14:textId="6FAE260D" w:rsidR="009607E9" w:rsidRDefault="009607E9" w:rsidP="00E6750F">
            <w:proofErr w:type="spellStart"/>
            <w:r w:rsidRPr="009607E9">
              <w:t>thumbFilePath</w:t>
            </w:r>
            <w:proofErr w:type="spellEnd"/>
          </w:p>
        </w:tc>
        <w:tc>
          <w:tcPr>
            <w:tcW w:w="1134" w:type="dxa"/>
          </w:tcPr>
          <w:p w14:paraId="0555A22C" w14:textId="77777777" w:rsidR="009607E9" w:rsidRPr="009A3E89" w:rsidRDefault="009607E9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13B338C" w14:textId="77777777" w:rsidR="009607E9" w:rsidRDefault="009607E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735593B" w14:textId="5C51325C" w:rsidR="009607E9" w:rsidRDefault="005B652D" w:rsidP="00E6750F"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Base64</w:t>
            </w:r>
          </w:p>
        </w:tc>
      </w:tr>
    </w:tbl>
    <w:p w14:paraId="3F3A3516" w14:textId="77777777" w:rsidR="009607E9" w:rsidRPr="009607E9" w:rsidRDefault="009607E9" w:rsidP="009607E9"/>
    <w:p w14:paraId="37D7B074" w14:textId="77777777" w:rsidR="00B738AB" w:rsidRDefault="00B738AB" w:rsidP="00B738AB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B738AB" w14:paraId="10CA5275" w14:textId="77777777" w:rsidTr="00966E17">
        <w:tc>
          <w:tcPr>
            <w:tcW w:w="692" w:type="dxa"/>
          </w:tcPr>
          <w:p w14:paraId="68991A4B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5492AC60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19EBC5C1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050E3FA7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0EACA889" w14:textId="77777777" w:rsidR="00B738AB" w:rsidRDefault="00B738AB" w:rsidP="009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738AB" w14:paraId="636628C0" w14:textId="77777777" w:rsidTr="00966E17">
        <w:tc>
          <w:tcPr>
            <w:tcW w:w="692" w:type="dxa"/>
          </w:tcPr>
          <w:p w14:paraId="3CCA1F4E" w14:textId="77777777" w:rsidR="00B738AB" w:rsidRDefault="00B738AB" w:rsidP="00966E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311FD425" w14:textId="77777777" w:rsidR="00B738AB" w:rsidRDefault="00B738AB" w:rsidP="00966E17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2D1A5CFE" w14:textId="77777777" w:rsidR="00B738AB" w:rsidRDefault="00B738AB" w:rsidP="00966E17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676E5609" w14:textId="77777777" w:rsidR="00B738AB" w:rsidRDefault="00B738AB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0EE78857" w14:textId="77777777" w:rsidR="00B738AB" w:rsidRDefault="00B738AB" w:rsidP="00966E17">
            <w:r>
              <w:rPr>
                <w:rFonts w:hint="eastAsia"/>
              </w:rPr>
              <w:t>返回结果</w:t>
            </w:r>
          </w:p>
        </w:tc>
      </w:tr>
      <w:tr w:rsidR="00B738AB" w14:paraId="5C15E8C1" w14:textId="77777777" w:rsidTr="00966E17">
        <w:tc>
          <w:tcPr>
            <w:tcW w:w="692" w:type="dxa"/>
          </w:tcPr>
          <w:p w14:paraId="613641F6" w14:textId="77777777" w:rsidR="00B738AB" w:rsidRDefault="00B738AB" w:rsidP="00966E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798D7000" w14:textId="77777777" w:rsidR="00B738AB" w:rsidRDefault="00B738AB" w:rsidP="00966E17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420EB6F2" w14:textId="77777777" w:rsidR="00B738AB" w:rsidRDefault="00B738AB" w:rsidP="00966E17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498D40FF" w14:textId="77777777" w:rsidR="00B738AB" w:rsidRDefault="00B738AB" w:rsidP="00966E17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B0363BB" w14:textId="6BE02864" w:rsidR="00B738AB" w:rsidRDefault="00B738AB" w:rsidP="00966E1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</w:tbl>
    <w:p w14:paraId="4F8F1C90" w14:textId="77777777" w:rsidR="00B738AB" w:rsidRDefault="00B738AB" w:rsidP="00B738AB"/>
    <w:p w14:paraId="0419FB30" w14:textId="77777777" w:rsidR="00B738AB" w:rsidRDefault="00B738AB" w:rsidP="00FA7A1B"/>
    <w:p w14:paraId="73C6260B" w14:textId="77777777" w:rsidR="00B738AB" w:rsidRDefault="00B738AB" w:rsidP="00FA7A1B"/>
    <w:p w14:paraId="797B9AFC" w14:textId="0143B686" w:rsidR="00DF0E07" w:rsidRDefault="00DF0E07" w:rsidP="00DF0E07">
      <w:pPr>
        <w:pStyle w:val="5"/>
      </w:pPr>
      <w:r>
        <w:rPr>
          <w:rFonts w:hint="eastAsia"/>
        </w:rPr>
        <w:t>获取</w:t>
      </w:r>
      <w:r w:rsidR="00D2673F">
        <w:rPr>
          <w:rFonts w:hint="eastAsia"/>
        </w:rPr>
        <w:t>通报历史记录</w:t>
      </w:r>
      <w:r w:rsidR="008A1190">
        <w:rPr>
          <w:rFonts w:hint="eastAsia"/>
        </w:rPr>
        <w:t>（根据案情编号）</w:t>
      </w:r>
    </w:p>
    <w:p w14:paraId="15F5A9C3" w14:textId="77777777" w:rsidR="00DF0E07" w:rsidRPr="0027172E" w:rsidRDefault="00DF0E07" w:rsidP="00DF0E07"/>
    <w:p w14:paraId="66BAE404" w14:textId="438BDFD3" w:rsidR="00E77B01" w:rsidRDefault="00E77B01" w:rsidP="00E77B01">
      <w:r>
        <w:rPr>
          <w:rFonts w:hint="eastAsia"/>
        </w:rPr>
        <w:t>调用方式参考：</w:t>
      </w:r>
      <w:ins w:id="385" w:author="huizhi" w:date="2017-05-22T17:40:00Z">
        <w:r w:rsidR="00A41E54" w:rsidRPr="00A41E54">
          <w:t xml:space="preserve">https://127.0.0.1:18443/wccp/wccp/mobileOutter.do?method= </w:t>
        </w:r>
        <w:proofErr w:type="spellStart"/>
        <w:r w:rsidR="00A41E54" w:rsidRPr="00A41E54">
          <w:t>getInfoList</w:t>
        </w:r>
      </w:ins>
      <w:proofErr w:type="spellEnd"/>
    </w:p>
    <w:p w14:paraId="2ACA6A83" w14:textId="77777777" w:rsidR="00E77B01" w:rsidRDefault="00E77B01" w:rsidP="00E77B01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E77B01" w14:paraId="3453175B" w14:textId="77777777" w:rsidTr="00E6750F">
        <w:tc>
          <w:tcPr>
            <w:tcW w:w="675" w:type="dxa"/>
          </w:tcPr>
          <w:p w14:paraId="3264DD23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62844E5F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08BF775E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7B01" w14:paraId="1C0CA785" w14:textId="77777777" w:rsidTr="00E6750F">
        <w:tc>
          <w:tcPr>
            <w:tcW w:w="675" w:type="dxa"/>
          </w:tcPr>
          <w:p w14:paraId="72B3DF76" w14:textId="77777777" w:rsidR="00E77B01" w:rsidRDefault="00E77B01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7990B729" w14:textId="0C3570C5" w:rsidR="00E77B01" w:rsidRDefault="001E75D2" w:rsidP="00E6750F">
            <w:proofErr w:type="spellStart"/>
            <w:r>
              <w:rPr>
                <w:rFonts w:hint="eastAsia"/>
              </w:rPr>
              <w:t>get</w:t>
            </w:r>
            <w:r w:rsidR="00E77B01">
              <w:rPr>
                <w:rFonts w:hint="eastAsia"/>
              </w:rPr>
              <w:t>InfoList</w:t>
            </w:r>
            <w:proofErr w:type="spellEnd"/>
          </w:p>
        </w:tc>
        <w:tc>
          <w:tcPr>
            <w:tcW w:w="5620" w:type="dxa"/>
          </w:tcPr>
          <w:p w14:paraId="3FCFA57E" w14:textId="77777777" w:rsidR="00E77B01" w:rsidRDefault="00E77B01" w:rsidP="00E6750F">
            <w:r>
              <w:rPr>
                <w:rFonts w:hint="eastAsia"/>
              </w:rPr>
              <w:t>返回</w:t>
            </w:r>
          </w:p>
        </w:tc>
      </w:tr>
    </w:tbl>
    <w:p w14:paraId="2C835D81" w14:textId="77777777" w:rsidR="00E77B01" w:rsidRDefault="00E77B01" w:rsidP="00E77B01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E77B01" w14:paraId="1394DA84" w14:textId="77777777" w:rsidTr="00E6750F">
        <w:tc>
          <w:tcPr>
            <w:tcW w:w="747" w:type="dxa"/>
          </w:tcPr>
          <w:p w14:paraId="46A6DC94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0A68F4E2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778730C7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186748B8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4D5D6913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77B01" w14:paraId="4C5C3F84" w14:textId="77777777" w:rsidTr="00E6750F">
        <w:tc>
          <w:tcPr>
            <w:tcW w:w="747" w:type="dxa"/>
          </w:tcPr>
          <w:p w14:paraId="508FC0E9" w14:textId="77777777" w:rsidR="00E77B01" w:rsidRDefault="00E77B01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35E88502" w14:textId="57E1C322" w:rsidR="00E77B01" w:rsidRDefault="00175A3C" w:rsidP="00E6750F">
            <w:proofErr w:type="spellStart"/>
            <w:r>
              <w:rPr>
                <w:rFonts w:hint="eastAsia"/>
              </w:rPr>
              <w:t>mission</w:t>
            </w:r>
            <w:r w:rsidR="00E77B01"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14:paraId="344379D1" w14:textId="77777777" w:rsidR="00E77B01" w:rsidRDefault="00E77B01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BA50378" w14:textId="77777777" w:rsidR="00E77B01" w:rsidRDefault="00E77B01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482E372" w14:textId="54212AA7" w:rsidR="00E77B01" w:rsidRDefault="00175A3C" w:rsidP="00E6750F">
            <w:r>
              <w:rPr>
                <w:rFonts w:hint="eastAsia"/>
              </w:rPr>
              <w:t>任务</w:t>
            </w:r>
            <w:r w:rsidR="00E77B01">
              <w:rPr>
                <w:rFonts w:hint="eastAsia"/>
              </w:rPr>
              <w:t>唯一标识</w:t>
            </w:r>
          </w:p>
        </w:tc>
      </w:tr>
      <w:tr w:rsidR="00345587" w14:paraId="2C4C84D0" w14:textId="77777777" w:rsidTr="00E6750F">
        <w:tc>
          <w:tcPr>
            <w:tcW w:w="747" w:type="dxa"/>
          </w:tcPr>
          <w:p w14:paraId="3512C98A" w14:textId="77777777" w:rsidR="00345587" w:rsidRDefault="00345587" w:rsidP="00E6750F">
            <w:pPr>
              <w:jc w:val="center"/>
            </w:pPr>
          </w:p>
        </w:tc>
        <w:tc>
          <w:tcPr>
            <w:tcW w:w="1629" w:type="dxa"/>
          </w:tcPr>
          <w:p w14:paraId="2CCA8747" w14:textId="20817358" w:rsidR="00345587" w:rsidRDefault="00345587" w:rsidP="00E6750F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134" w:type="dxa"/>
          </w:tcPr>
          <w:p w14:paraId="70B487F4" w14:textId="2C793A90" w:rsidR="00345587" w:rsidRDefault="00345587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8D0A1B0" w14:textId="41C85E95" w:rsidR="00345587" w:rsidRDefault="00345587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6D7B521" w14:textId="16C1C67F" w:rsidR="00345587" w:rsidRDefault="00345587" w:rsidP="00E6750F">
            <w:r>
              <w:rPr>
                <w:rFonts w:hint="eastAsia"/>
              </w:rPr>
              <w:t>分页数</w:t>
            </w:r>
          </w:p>
        </w:tc>
      </w:tr>
      <w:tr w:rsidR="00345587" w14:paraId="5332CFB0" w14:textId="77777777" w:rsidTr="00E6750F">
        <w:tc>
          <w:tcPr>
            <w:tcW w:w="747" w:type="dxa"/>
          </w:tcPr>
          <w:p w14:paraId="647116FE" w14:textId="5F56631C" w:rsidR="00345587" w:rsidRDefault="00345587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618BF96B" w14:textId="38CF2E1C" w:rsidR="00345587" w:rsidRDefault="00345587" w:rsidP="00E6750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51EC7455" w14:textId="0EB58EE3" w:rsidR="00345587" w:rsidRDefault="00345587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737C162" w14:textId="240862C6" w:rsidR="00345587" w:rsidRDefault="00345587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102CB02" w14:textId="79A98F48" w:rsidR="00345587" w:rsidRDefault="00345587" w:rsidP="00E6750F">
            <w:r>
              <w:rPr>
                <w:rFonts w:hint="eastAsia"/>
              </w:rPr>
              <w:t>过滤项：通报创建者唯一标识</w:t>
            </w:r>
          </w:p>
        </w:tc>
      </w:tr>
      <w:tr w:rsidR="00942C89" w14:paraId="19B34666" w14:textId="77777777" w:rsidTr="00E6750F">
        <w:tc>
          <w:tcPr>
            <w:tcW w:w="747" w:type="dxa"/>
          </w:tcPr>
          <w:p w14:paraId="53CF55D3" w14:textId="50C95A73" w:rsidR="00942C89" w:rsidRDefault="00942C89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541C6CBF" w14:textId="00A83A18" w:rsidR="00942C89" w:rsidRDefault="00942C89" w:rsidP="00E6750F">
            <w:r w:rsidRPr="00345587">
              <w:t>importance</w:t>
            </w:r>
          </w:p>
        </w:tc>
        <w:tc>
          <w:tcPr>
            <w:tcW w:w="1134" w:type="dxa"/>
          </w:tcPr>
          <w:p w14:paraId="6184C735" w14:textId="6DC5B73F" w:rsidR="00942C89" w:rsidRDefault="00942C89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DDB24B4" w14:textId="5513F049" w:rsidR="00942C89" w:rsidRDefault="00942C89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B1BEF2D" w14:textId="1B703825" w:rsidR="00942C89" w:rsidRDefault="00942C89" w:rsidP="00E6750F">
            <w:r>
              <w:rPr>
                <w:rFonts w:hint="eastAsia"/>
              </w:rPr>
              <w:t>过滤项：重要程度</w:t>
            </w:r>
          </w:p>
        </w:tc>
      </w:tr>
    </w:tbl>
    <w:p w14:paraId="09FD8026" w14:textId="77777777" w:rsidR="00E77B01" w:rsidRDefault="00E77B01" w:rsidP="00E77B01"/>
    <w:p w14:paraId="5D29F96F" w14:textId="77777777" w:rsidR="00E77B01" w:rsidRDefault="00E77B01" w:rsidP="00E77B01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E77B01" w14:paraId="226AD5D4" w14:textId="77777777" w:rsidTr="00E6750F">
        <w:tc>
          <w:tcPr>
            <w:tcW w:w="692" w:type="dxa"/>
          </w:tcPr>
          <w:p w14:paraId="2E530A0A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42B4FEFE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34A73C8D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0ECAC4BE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13EA667F" w14:textId="77777777" w:rsidR="00E77B01" w:rsidRDefault="00E77B01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7B01" w14:paraId="04D7A1C2" w14:textId="77777777" w:rsidTr="00E6750F">
        <w:tc>
          <w:tcPr>
            <w:tcW w:w="692" w:type="dxa"/>
          </w:tcPr>
          <w:p w14:paraId="7799E8A0" w14:textId="77777777" w:rsidR="00E77B01" w:rsidRDefault="00E77B01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667E2E52" w14:textId="77777777" w:rsidR="00E77B01" w:rsidRDefault="00E77B01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11C3E4B8" w14:textId="77777777" w:rsidR="00E77B01" w:rsidRDefault="00E77B01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232A3406" w14:textId="77777777" w:rsidR="00E77B01" w:rsidRDefault="00E77B01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51A811B" w14:textId="77777777" w:rsidR="00E77B01" w:rsidRDefault="00E77B01" w:rsidP="00E6750F">
            <w:r>
              <w:rPr>
                <w:rFonts w:hint="eastAsia"/>
              </w:rPr>
              <w:t>返回结果</w:t>
            </w:r>
          </w:p>
        </w:tc>
      </w:tr>
      <w:tr w:rsidR="00E77B01" w14:paraId="4AB466A6" w14:textId="77777777" w:rsidTr="00E6750F">
        <w:tc>
          <w:tcPr>
            <w:tcW w:w="692" w:type="dxa"/>
          </w:tcPr>
          <w:p w14:paraId="5F6544C0" w14:textId="77777777" w:rsidR="00E77B01" w:rsidRDefault="00E77B01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4B0B5935" w14:textId="77777777" w:rsidR="00E77B01" w:rsidRDefault="00E77B01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0D6A2FD5" w14:textId="77777777" w:rsidR="00E77B01" w:rsidRDefault="00E77B01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3DB9AF3C" w14:textId="77777777" w:rsidR="00E77B01" w:rsidRDefault="00E77B01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178454C2" w14:textId="1F10E2A5" w:rsidR="00E77B01" w:rsidRDefault="00E77B01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  <w:tr w:rsidR="00E77B01" w14:paraId="7353FC3A" w14:textId="77777777" w:rsidTr="00E6750F">
        <w:tc>
          <w:tcPr>
            <w:tcW w:w="692" w:type="dxa"/>
          </w:tcPr>
          <w:p w14:paraId="05D2D5C9" w14:textId="77777777" w:rsidR="00E77B01" w:rsidRDefault="00E77B01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9" w:type="dxa"/>
          </w:tcPr>
          <w:p w14:paraId="04602D94" w14:textId="5963FCC5" w:rsidR="00E77B01" w:rsidRDefault="00C05D39" w:rsidP="00E6750F">
            <w:proofErr w:type="spellStart"/>
            <w:r>
              <w:rPr>
                <w:rFonts w:hint="eastAsia"/>
              </w:rPr>
              <w:t>info</w:t>
            </w:r>
            <w:r w:rsidR="00E77B01">
              <w:rPr>
                <w:rFonts w:hint="eastAsia"/>
              </w:rPr>
              <w:t>List</w:t>
            </w:r>
            <w:proofErr w:type="spellEnd"/>
          </w:p>
        </w:tc>
        <w:tc>
          <w:tcPr>
            <w:tcW w:w="1690" w:type="dxa"/>
          </w:tcPr>
          <w:p w14:paraId="78C14B06" w14:textId="77777777" w:rsidR="00E77B01" w:rsidRDefault="00E77B01" w:rsidP="00E6750F">
            <w:r>
              <w:rPr>
                <w:rFonts w:hint="eastAsia"/>
              </w:rPr>
              <w:t>Array</w:t>
            </w:r>
          </w:p>
        </w:tc>
        <w:tc>
          <w:tcPr>
            <w:tcW w:w="1127" w:type="dxa"/>
          </w:tcPr>
          <w:p w14:paraId="2A68113A" w14:textId="77777777" w:rsidR="00E77B01" w:rsidRDefault="00E77B01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7569B50F" w14:textId="025A5EE1" w:rsidR="00E77B01" w:rsidRDefault="00C05D39" w:rsidP="00E6750F">
            <w:r>
              <w:rPr>
                <w:rFonts w:hint="eastAsia"/>
              </w:rPr>
              <w:t>信息</w:t>
            </w:r>
            <w:r w:rsidR="00E77B01">
              <w:rPr>
                <w:rFonts w:hint="eastAsia"/>
              </w:rPr>
              <w:t>列表，</w:t>
            </w:r>
            <w:r w:rsidR="00E77B01"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  <w:r w:rsidR="00E77B01">
              <w:rPr>
                <w:rFonts w:hint="eastAsia"/>
              </w:rPr>
              <w:t>，或者为空时，列表为空</w:t>
            </w:r>
          </w:p>
        </w:tc>
      </w:tr>
    </w:tbl>
    <w:p w14:paraId="6E421CCA" w14:textId="77777777" w:rsidR="00071536" w:rsidRDefault="00071536" w:rsidP="00E77B01"/>
    <w:p w14:paraId="74781CBB" w14:textId="1C8D0D78" w:rsidR="00B702C8" w:rsidRDefault="00B702C8" w:rsidP="00E77B01">
      <w:r>
        <w:t>info</w:t>
      </w:r>
      <w:r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B636AC" w14:paraId="47133CDB" w14:textId="77777777" w:rsidTr="00E6750F">
        <w:tc>
          <w:tcPr>
            <w:tcW w:w="747" w:type="dxa"/>
          </w:tcPr>
          <w:p w14:paraId="004B8950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6CDF693F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51D59604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09E8F08C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4860DD36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636AC" w14:paraId="3993D29D" w14:textId="77777777" w:rsidTr="00E6750F">
        <w:tc>
          <w:tcPr>
            <w:tcW w:w="747" w:type="dxa"/>
          </w:tcPr>
          <w:p w14:paraId="4812680A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052E103E" w14:textId="77777777" w:rsidR="00B636AC" w:rsidRDefault="00B636AC" w:rsidP="00E6750F">
            <w:proofErr w:type="spellStart"/>
            <w:r>
              <w:rPr>
                <w:rFonts w:hint="eastAsia"/>
              </w:rPr>
              <w:t>infoNo</w:t>
            </w:r>
            <w:proofErr w:type="spellEnd"/>
          </w:p>
        </w:tc>
        <w:tc>
          <w:tcPr>
            <w:tcW w:w="1134" w:type="dxa"/>
          </w:tcPr>
          <w:p w14:paraId="5331CE5F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8C70707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6655C54" w14:textId="77777777" w:rsidR="00B636AC" w:rsidRDefault="00B636AC" w:rsidP="00E6750F">
            <w:r>
              <w:rPr>
                <w:rFonts w:hint="eastAsia"/>
              </w:rPr>
              <w:t>通报唯一标识</w:t>
            </w:r>
          </w:p>
        </w:tc>
      </w:tr>
      <w:tr w:rsidR="00B636AC" w14:paraId="70573941" w14:textId="77777777" w:rsidTr="00E6750F">
        <w:tc>
          <w:tcPr>
            <w:tcW w:w="747" w:type="dxa"/>
          </w:tcPr>
          <w:p w14:paraId="7703B18A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63BEF989" w14:textId="77777777" w:rsidR="00B636AC" w:rsidRDefault="00B636AC" w:rsidP="00E6750F">
            <w:proofErr w:type="spellStart"/>
            <w:r>
              <w:t>missionId</w:t>
            </w:r>
            <w:proofErr w:type="spellEnd"/>
          </w:p>
        </w:tc>
        <w:tc>
          <w:tcPr>
            <w:tcW w:w="1134" w:type="dxa"/>
          </w:tcPr>
          <w:p w14:paraId="3077E718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2E953E5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C44394E" w14:textId="77777777" w:rsidR="00B636AC" w:rsidRDefault="00B636AC" w:rsidP="00E6750F">
            <w:r>
              <w:rPr>
                <w:rFonts w:hint="eastAsia"/>
              </w:rPr>
              <w:t>任务唯一标识</w:t>
            </w:r>
          </w:p>
        </w:tc>
      </w:tr>
      <w:tr w:rsidR="00B636AC" w14:paraId="0D48B3B8" w14:textId="77777777" w:rsidTr="00E6750F">
        <w:tc>
          <w:tcPr>
            <w:tcW w:w="747" w:type="dxa"/>
          </w:tcPr>
          <w:p w14:paraId="5D3C743D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73442B23" w14:textId="77777777" w:rsidR="00B636AC" w:rsidRDefault="00B636AC" w:rsidP="00E6750F">
            <w:proofErr w:type="spellStart"/>
            <w:r>
              <w:t>senderId</w:t>
            </w:r>
            <w:proofErr w:type="spellEnd"/>
          </w:p>
        </w:tc>
        <w:tc>
          <w:tcPr>
            <w:tcW w:w="1134" w:type="dxa"/>
          </w:tcPr>
          <w:p w14:paraId="1937DBE6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EFBB58A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9701E56" w14:textId="77777777" w:rsidR="00B636AC" w:rsidRDefault="00B636AC" w:rsidP="00E6750F">
            <w:r>
              <w:rPr>
                <w:rFonts w:hint="eastAsia"/>
              </w:rPr>
              <w:t>发送者唯一标识</w:t>
            </w:r>
          </w:p>
        </w:tc>
      </w:tr>
      <w:tr w:rsidR="00B636AC" w14:paraId="2E53A796" w14:textId="77777777" w:rsidTr="00E6750F">
        <w:tc>
          <w:tcPr>
            <w:tcW w:w="747" w:type="dxa"/>
          </w:tcPr>
          <w:p w14:paraId="39235197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1AFDED18" w14:textId="77777777" w:rsidR="00B636AC" w:rsidRDefault="00B636AC" w:rsidP="00E6750F">
            <w:proofErr w:type="spellStart"/>
            <w:r>
              <w:t>senderName</w:t>
            </w:r>
            <w:proofErr w:type="spellEnd"/>
          </w:p>
        </w:tc>
        <w:tc>
          <w:tcPr>
            <w:tcW w:w="1134" w:type="dxa"/>
          </w:tcPr>
          <w:p w14:paraId="1A7D6007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6D9A9C2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75260AC" w14:textId="77777777" w:rsidR="00B636AC" w:rsidRDefault="00B636AC" w:rsidP="00E6750F">
            <w:r>
              <w:rPr>
                <w:rFonts w:hint="eastAsia"/>
              </w:rPr>
              <w:t>发送者名称</w:t>
            </w:r>
          </w:p>
        </w:tc>
      </w:tr>
      <w:tr w:rsidR="00B636AC" w14:paraId="7E82FE15" w14:textId="77777777" w:rsidTr="00E6750F">
        <w:tc>
          <w:tcPr>
            <w:tcW w:w="747" w:type="dxa"/>
          </w:tcPr>
          <w:p w14:paraId="5A50FE22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7032339E" w14:textId="77777777" w:rsidR="00B636AC" w:rsidRDefault="00B636AC" w:rsidP="00E6750F">
            <w:r>
              <w:rPr>
                <w:rFonts w:hint="eastAsia"/>
              </w:rPr>
              <w:t>longitude</w:t>
            </w:r>
          </w:p>
        </w:tc>
        <w:tc>
          <w:tcPr>
            <w:tcW w:w="1134" w:type="dxa"/>
          </w:tcPr>
          <w:p w14:paraId="50F3295C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B869D18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6456010" w14:textId="77777777" w:rsidR="00B636AC" w:rsidRDefault="00B636AC" w:rsidP="00E6750F">
            <w:r>
              <w:rPr>
                <w:rFonts w:hint="eastAsia"/>
              </w:rPr>
              <w:t>经度（默认为空字符串）</w:t>
            </w:r>
          </w:p>
        </w:tc>
      </w:tr>
      <w:tr w:rsidR="00B636AC" w14:paraId="703C86CA" w14:textId="77777777" w:rsidTr="00E6750F">
        <w:tc>
          <w:tcPr>
            <w:tcW w:w="747" w:type="dxa"/>
          </w:tcPr>
          <w:p w14:paraId="025A5548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5E8662FA" w14:textId="77777777" w:rsidR="00B636AC" w:rsidRDefault="00B636AC" w:rsidP="00E6750F">
            <w:r>
              <w:rPr>
                <w:rFonts w:hint="eastAsia"/>
              </w:rPr>
              <w:t>latitude</w:t>
            </w:r>
          </w:p>
        </w:tc>
        <w:tc>
          <w:tcPr>
            <w:tcW w:w="1134" w:type="dxa"/>
          </w:tcPr>
          <w:p w14:paraId="648FF706" w14:textId="77777777" w:rsidR="00B636AC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20488BC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2FE48D3" w14:textId="77777777" w:rsidR="00B636AC" w:rsidRDefault="00B636AC" w:rsidP="00E6750F">
            <w:r>
              <w:rPr>
                <w:rFonts w:hint="eastAsia"/>
              </w:rPr>
              <w:t>纬度（默认为空字符串）</w:t>
            </w:r>
          </w:p>
        </w:tc>
      </w:tr>
      <w:tr w:rsidR="00B636AC" w14:paraId="31AB4F49" w14:textId="77777777" w:rsidTr="00E6750F">
        <w:tc>
          <w:tcPr>
            <w:tcW w:w="747" w:type="dxa"/>
          </w:tcPr>
          <w:p w14:paraId="5D0BF6CD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14:paraId="2F07FF99" w14:textId="77777777" w:rsidR="00B636AC" w:rsidRDefault="00B636AC" w:rsidP="00E6750F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</w:tcPr>
          <w:p w14:paraId="60E5645A" w14:textId="77777777" w:rsidR="00B636AC" w:rsidRPr="009A3E89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B47AD61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7D35686" w14:textId="77777777" w:rsidR="00B636AC" w:rsidRDefault="00B636AC" w:rsidP="00E6750F">
            <w:r>
              <w:rPr>
                <w:rFonts w:hint="eastAsia"/>
              </w:rPr>
              <w:t>通报标题</w:t>
            </w:r>
          </w:p>
        </w:tc>
      </w:tr>
      <w:tr w:rsidR="00B636AC" w14:paraId="4C6E98C6" w14:textId="77777777" w:rsidTr="00E6750F">
        <w:tc>
          <w:tcPr>
            <w:tcW w:w="747" w:type="dxa"/>
          </w:tcPr>
          <w:p w14:paraId="140D7FFC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14:paraId="64F39F91" w14:textId="77777777" w:rsidR="00B636AC" w:rsidRDefault="00B636AC" w:rsidP="00E6750F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713D6047" w14:textId="77777777" w:rsidR="00B636AC" w:rsidRPr="009A3E89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AA3857E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E451CCC" w14:textId="77777777" w:rsidR="00B636AC" w:rsidRDefault="00B636AC" w:rsidP="00E6750F">
            <w:r>
              <w:rPr>
                <w:rFonts w:hint="eastAsia"/>
              </w:rPr>
              <w:t>通报正文</w:t>
            </w:r>
          </w:p>
        </w:tc>
      </w:tr>
      <w:tr w:rsidR="00B636AC" w14:paraId="601C7816" w14:textId="77777777" w:rsidTr="00E6750F">
        <w:tc>
          <w:tcPr>
            <w:tcW w:w="747" w:type="dxa"/>
          </w:tcPr>
          <w:p w14:paraId="5FCC4BAE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29" w:type="dxa"/>
          </w:tcPr>
          <w:p w14:paraId="3B802A2D" w14:textId="77777777" w:rsidR="00B636AC" w:rsidRDefault="00B636AC" w:rsidP="00E6750F">
            <w:proofErr w:type="spellStart"/>
            <w:r>
              <w:rPr>
                <w:rFonts w:hint="eastAsia"/>
              </w:rPr>
              <w:t>attachmentList</w:t>
            </w:r>
            <w:proofErr w:type="spellEnd"/>
          </w:p>
        </w:tc>
        <w:tc>
          <w:tcPr>
            <w:tcW w:w="1134" w:type="dxa"/>
          </w:tcPr>
          <w:p w14:paraId="3EDEE3A1" w14:textId="77777777" w:rsidR="00B636AC" w:rsidRDefault="00B636AC" w:rsidP="00E6750F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14:paraId="07CF64D1" w14:textId="77777777" w:rsidR="00B636AC" w:rsidRDefault="00B636AC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A5B6AC9" w14:textId="77777777" w:rsidR="00B636AC" w:rsidRDefault="00B636AC" w:rsidP="00E6750F">
            <w:r>
              <w:rPr>
                <w:rFonts w:hint="eastAsia"/>
              </w:rPr>
              <w:t>附件列表</w:t>
            </w:r>
          </w:p>
        </w:tc>
      </w:tr>
      <w:tr w:rsidR="00B636AC" w14:paraId="0CBA0205" w14:textId="77777777" w:rsidTr="00E6750F">
        <w:tc>
          <w:tcPr>
            <w:tcW w:w="747" w:type="dxa"/>
          </w:tcPr>
          <w:p w14:paraId="3F37C061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9" w:type="dxa"/>
          </w:tcPr>
          <w:p w14:paraId="58DC21A7" w14:textId="77777777" w:rsidR="00B636AC" w:rsidRDefault="00B636AC" w:rsidP="00E6750F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34" w:type="dxa"/>
          </w:tcPr>
          <w:p w14:paraId="1003EA66" w14:textId="77777777" w:rsidR="00B636AC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143FFA9" w14:textId="77777777" w:rsidR="00B636AC" w:rsidRDefault="00B636AC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8B39724" w14:textId="77777777" w:rsidR="00B636AC" w:rsidRDefault="00B636AC" w:rsidP="00E6750F">
            <w:r>
              <w:rPr>
                <w:rFonts w:hint="eastAsia"/>
              </w:rPr>
              <w:t>通报时间（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HH:mi:ss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B636AC" w14:paraId="2641552A" w14:textId="77777777" w:rsidTr="00E6750F">
        <w:tc>
          <w:tcPr>
            <w:tcW w:w="747" w:type="dxa"/>
          </w:tcPr>
          <w:p w14:paraId="56EC32CC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9" w:type="dxa"/>
          </w:tcPr>
          <w:p w14:paraId="3E65AE6A" w14:textId="77777777" w:rsidR="00B636AC" w:rsidRDefault="00B636AC" w:rsidP="00E6750F">
            <w:r w:rsidRPr="00345587">
              <w:t>importance</w:t>
            </w:r>
          </w:p>
        </w:tc>
        <w:tc>
          <w:tcPr>
            <w:tcW w:w="1134" w:type="dxa"/>
          </w:tcPr>
          <w:p w14:paraId="5DE0E2C3" w14:textId="77777777" w:rsidR="00B636AC" w:rsidRPr="009A3E89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7682CE8" w14:textId="77777777" w:rsidR="00B636AC" w:rsidRPr="006E3F5A" w:rsidRDefault="00B636AC" w:rsidP="00E6750F">
            <w:r w:rsidRPr="006E3F5A"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128F807F" w14:textId="77777777" w:rsidR="00B636AC" w:rsidRDefault="00B636AC" w:rsidP="00E6750F">
            <w:r>
              <w:rPr>
                <w:rFonts w:hint="eastAsia"/>
              </w:rPr>
              <w:t>重要程度，默认值为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：不重要，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：重要</w:t>
            </w:r>
          </w:p>
        </w:tc>
      </w:tr>
    </w:tbl>
    <w:p w14:paraId="336CFB9C" w14:textId="57A55EAB" w:rsidR="00B636AC" w:rsidRDefault="00B702C8" w:rsidP="00B636AC">
      <w:r>
        <w:rPr>
          <w:rFonts w:hint="eastAsia"/>
        </w:rPr>
        <w:lastRenderedPageBreak/>
        <w:t>attachment</w:t>
      </w:r>
      <w:r>
        <w:rPr>
          <w:rFonts w:hint="eastAsia"/>
        </w:rPr>
        <w:t>结构体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B636AC" w14:paraId="7FA39527" w14:textId="77777777" w:rsidTr="00E6750F">
        <w:tc>
          <w:tcPr>
            <w:tcW w:w="747" w:type="dxa"/>
          </w:tcPr>
          <w:p w14:paraId="76FD50DB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6F13E2CF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68F105C6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01777066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5E1FA902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636AC" w14:paraId="68A84119" w14:textId="77777777" w:rsidTr="00E6750F">
        <w:tc>
          <w:tcPr>
            <w:tcW w:w="747" w:type="dxa"/>
          </w:tcPr>
          <w:p w14:paraId="419E0642" w14:textId="77777777" w:rsidR="00B636AC" w:rsidRDefault="00B636AC" w:rsidP="00E6750F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6662ED03" w14:textId="77777777" w:rsidR="00B636AC" w:rsidRDefault="00B636AC" w:rsidP="00E6750F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attachmentNo</w:t>
            </w:r>
            <w:proofErr w:type="spellEnd"/>
          </w:p>
        </w:tc>
        <w:tc>
          <w:tcPr>
            <w:tcW w:w="1134" w:type="dxa"/>
          </w:tcPr>
          <w:p w14:paraId="7C2B8086" w14:textId="77777777" w:rsidR="00B636AC" w:rsidRDefault="00B636AC" w:rsidP="00E6750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BEE9F39" w14:textId="77777777" w:rsidR="00B636AC" w:rsidRDefault="00B636AC" w:rsidP="00E6750F">
            <w:pPr>
              <w:rPr>
                <w:b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C5F21FF" w14:textId="77777777" w:rsidR="00B636AC" w:rsidRDefault="00B636AC" w:rsidP="00E6750F">
            <w:pPr>
              <w:rPr>
                <w:b/>
              </w:rPr>
            </w:pPr>
            <w:r>
              <w:rPr>
                <w:rFonts w:hint="eastAsia"/>
              </w:rPr>
              <w:t>附件唯一标识</w:t>
            </w:r>
          </w:p>
        </w:tc>
      </w:tr>
      <w:tr w:rsidR="00B636AC" w14:paraId="6A6AA394" w14:textId="77777777" w:rsidTr="00E6750F">
        <w:tc>
          <w:tcPr>
            <w:tcW w:w="747" w:type="dxa"/>
          </w:tcPr>
          <w:p w14:paraId="19D659E4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4F433254" w14:textId="77777777" w:rsidR="00B636AC" w:rsidRDefault="00B636AC" w:rsidP="00E6750F">
            <w:proofErr w:type="spellStart"/>
            <w:r>
              <w:rPr>
                <w:rFonts w:hint="eastAsia"/>
              </w:rPr>
              <w:t>infoNo</w:t>
            </w:r>
            <w:proofErr w:type="spellEnd"/>
          </w:p>
        </w:tc>
        <w:tc>
          <w:tcPr>
            <w:tcW w:w="1134" w:type="dxa"/>
          </w:tcPr>
          <w:p w14:paraId="5FEEAAB0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2170A89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8FC197D" w14:textId="77777777" w:rsidR="00B636AC" w:rsidRDefault="00B636AC" w:rsidP="00E6750F">
            <w:r>
              <w:rPr>
                <w:rFonts w:hint="eastAsia"/>
              </w:rPr>
              <w:t>通报唯一标识</w:t>
            </w:r>
          </w:p>
        </w:tc>
      </w:tr>
      <w:tr w:rsidR="00B636AC" w14:paraId="639ADABF" w14:textId="77777777" w:rsidTr="00E6750F">
        <w:tc>
          <w:tcPr>
            <w:tcW w:w="747" w:type="dxa"/>
          </w:tcPr>
          <w:p w14:paraId="1812566F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9" w:type="dxa"/>
          </w:tcPr>
          <w:p w14:paraId="128AA8DC" w14:textId="77777777" w:rsidR="00B636AC" w:rsidRDefault="00B636AC" w:rsidP="00E6750F">
            <w:proofErr w:type="spellStart"/>
            <w:r w:rsidRPr="009607E9">
              <w:t>fileName</w:t>
            </w:r>
            <w:proofErr w:type="spellEnd"/>
          </w:p>
        </w:tc>
        <w:tc>
          <w:tcPr>
            <w:tcW w:w="1134" w:type="dxa"/>
          </w:tcPr>
          <w:p w14:paraId="6C7CACCD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5FE2D1C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3154F96" w14:textId="77777777" w:rsidR="00B636AC" w:rsidRDefault="00B636AC" w:rsidP="00E6750F">
            <w:r>
              <w:rPr>
                <w:rFonts w:hint="eastAsia"/>
              </w:rPr>
              <w:t>文件名</w:t>
            </w:r>
          </w:p>
        </w:tc>
      </w:tr>
      <w:tr w:rsidR="00B636AC" w14:paraId="48BC79ED" w14:textId="77777777" w:rsidTr="00E6750F">
        <w:tc>
          <w:tcPr>
            <w:tcW w:w="747" w:type="dxa"/>
          </w:tcPr>
          <w:p w14:paraId="46C6C680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52BA09AB" w14:textId="77777777" w:rsidR="00B636AC" w:rsidRDefault="00B636AC" w:rsidP="00E6750F">
            <w:proofErr w:type="spellStart"/>
            <w:r w:rsidRPr="009607E9">
              <w:t>fileSize</w:t>
            </w:r>
            <w:proofErr w:type="spellEnd"/>
          </w:p>
        </w:tc>
        <w:tc>
          <w:tcPr>
            <w:tcW w:w="1134" w:type="dxa"/>
          </w:tcPr>
          <w:p w14:paraId="4611D7E9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594E9F9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CE0D79D" w14:textId="77777777" w:rsidR="00B636AC" w:rsidRDefault="00B636AC" w:rsidP="00E6750F">
            <w:r>
              <w:rPr>
                <w:rFonts w:hint="eastAsia"/>
              </w:rPr>
              <w:t>文件大小（单位：字节）</w:t>
            </w:r>
          </w:p>
        </w:tc>
      </w:tr>
      <w:tr w:rsidR="00B636AC" w14:paraId="655F8B41" w14:textId="77777777" w:rsidTr="00E6750F">
        <w:tc>
          <w:tcPr>
            <w:tcW w:w="747" w:type="dxa"/>
          </w:tcPr>
          <w:p w14:paraId="019E556A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323F6E98" w14:textId="77777777" w:rsidR="00B636AC" w:rsidRDefault="00B636AC" w:rsidP="00E6750F">
            <w:proofErr w:type="spellStart"/>
            <w:r w:rsidRPr="009607E9">
              <w:t>filePath</w:t>
            </w:r>
            <w:proofErr w:type="spellEnd"/>
          </w:p>
        </w:tc>
        <w:tc>
          <w:tcPr>
            <w:tcW w:w="1134" w:type="dxa"/>
          </w:tcPr>
          <w:p w14:paraId="468281B4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7B6BC7C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586993FF" w14:textId="77777777" w:rsidR="00B636AC" w:rsidRDefault="00B636AC" w:rsidP="00E6750F">
            <w:r>
              <w:rPr>
                <w:rFonts w:hint="eastAsia"/>
              </w:rPr>
              <w:t>文件路径（包含完整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访问路径）</w:t>
            </w:r>
          </w:p>
        </w:tc>
      </w:tr>
      <w:tr w:rsidR="00B636AC" w14:paraId="45B5D020" w14:textId="77777777" w:rsidTr="00E6750F">
        <w:tc>
          <w:tcPr>
            <w:tcW w:w="747" w:type="dxa"/>
          </w:tcPr>
          <w:p w14:paraId="1D6E32DA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29" w:type="dxa"/>
          </w:tcPr>
          <w:p w14:paraId="27A1A0CD" w14:textId="77777777" w:rsidR="00B636AC" w:rsidRDefault="00B636AC" w:rsidP="00E6750F">
            <w:proofErr w:type="spellStart"/>
            <w:r w:rsidRPr="009607E9">
              <w:t>fileType</w:t>
            </w:r>
            <w:proofErr w:type="spellEnd"/>
          </w:p>
        </w:tc>
        <w:tc>
          <w:tcPr>
            <w:tcW w:w="1134" w:type="dxa"/>
          </w:tcPr>
          <w:p w14:paraId="7EA29683" w14:textId="77777777" w:rsidR="00B636AC" w:rsidRDefault="00B636AC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E7508B7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ADC2854" w14:textId="01721DE2" w:rsidR="00B636AC" w:rsidRDefault="00B636AC" w:rsidP="00E6750F">
            <w:r>
              <w:rPr>
                <w:rFonts w:hint="eastAsia"/>
              </w:rPr>
              <w:t>文件类型（</w:t>
            </w:r>
            <w:ins w:id="386" w:author="huizhi" w:date="2017-05-23T17:08:00Z">
              <w:r w:rsidR="007B61D3">
                <w:rPr>
                  <w:rFonts w:hint="eastAsia"/>
                </w:rPr>
                <w:t>3</w:t>
              </w:r>
            </w:ins>
            <w:del w:id="387" w:author="huizhi" w:date="2017-05-23T17:08:00Z">
              <w:r w:rsidDel="007B61D3">
                <w:rPr>
                  <w:rFonts w:hint="eastAsia"/>
                </w:rPr>
                <w:delText>1</w:delText>
              </w:r>
            </w:del>
            <w:r>
              <w:rPr>
                <w:rFonts w:hint="eastAsia"/>
              </w:rPr>
              <w:t>、图片，</w:t>
            </w:r>
            <w:ins w:id="388" w:author="huizhi" w:date="2017-05-23T17:08:00Z">
              <w:r w:rsidR="007B61D3">
                <w:rPr>
                  <w:rFonts w:hint="eastAsia"/>
                </w:rPr>
                <w:t>4</w:t>
              </w:r>
            </w:ins>
            <w:del w:id="389" w:author="huizhi" w:date="2017-05-23T17:08:00Z">
              <w:r w:rsidDel="007B61D3">
                <w:rPr>
                  <w:rFonts w:hint="eastAsia"/>
                </w:rPr>
                <w:delText>2</w:delText>
              </w:r>
            </w:del>
            <w:r>
              <w:rPr>
                <w:rFonts w:hint="eastAsia"/>
              </w:rPr>
              <w:t>、音频，</w:t>
            </w:r>
            <w:ins w:id="390" w:author="huizhi" w:date="2017-05-23T17:08:00Z">
              <w:r w:rsidR="007B61D3">
                <w:rPr>
                  <w:rFonts w:hint="eastAsia"/>
                </w:rPr>
                <w:t>2</w:t>
              </w:r>
            </w:ins>
            <w:del w:id="391" w:author="huizhi" w:date="2017-05-23T17:08:00Z">
              <w:r w:rsidDel="007B61D3">
                <w:rPr>
                  <w:rFonts w:hint="eastAsia"/>
                </w:rPr>
                <w:delText>3</w:delText>
              </w:r>
            </w:del>
            <w:r>
              <w:rPr>
                <w:rFonts w:hint="eastAsia"/>
              </w:rPr>
              <w:t>、视频，</w:t>
            </w:r>
            <w:ins w:id="392" w:author="huizhi" w:date="2017-05-23T17:09:00Z">
              <w:r w:rsidR="007B61D3">
                <w:rPr>
                  <w:rFonts w:hint="eastAsia"/>
                </w:rPr>
                <w:t>1</w:t>
              </w:r>
            </w:ins>
            <w:del w:id="393" w:author="huizhi" w:date="2017-05-23T17:09:00Z">
              <w:r w:rsidDel="007B61D3">
                <w:rPr>
                  <w:rFonts w:hint="eastAsia"/>
                </w:rPr>
                <w:delText>4</w:delText>
              </w:r>
            </w:del>
            <w:r>
              <w:rPr>
                <w:rFonts w:hint="eastAsia"/>
              </w:rPr>
              <w:t>、其他文件）</w:t>
            </w:r>
          </w:p>
          <w:p w14:paraId="5B03DBCE" w14:textId="77777777" w:rsidR="00B636AC" w:rsidRDefault="00B636AC" w:rsidP="00E6750F">
            <w:r>
              <w:rPr>
                <w:rFonts w:hint="eastAsia"/>
              </w:rPr>
              <w:t>图片：</w:t>
            </w:r>
            <w:r w:rsidRPr="005B652D">
              <w:t>JPG|JPEG|PNG|GIF|BMP</w:t>
            </w:r>
          </w:p>
          <w:p w14:paraId="3E145E01" w14:textId="77777777" w:rsidR="00B636AC" w:rsidRDefault="00B636AC" w:rsidP="00E6750F">
            <w:r>
              <w:rPr>
                <w:rFonts w:hint="eastAsia"/>
              </w:rPr>
              <w:t>音频：</w:t>
            </w:r>
            <w:r>
              <w:rPr>
                <w:rFonts w:hint="eastAsia"/>
              </w:rPr>
              <w:t>MP3|WMV</w:t>
            </w:r>
          </w:p>
          <w:p w14:paraId="2E6722FB" w14:textId="77777777" w:rsidR="00B636AC" w:rsidRPr="005B652D" w:rsidRDefault="00B636AC" w:rsidP="00E6750F">
            <w:r>
              <w:rPr>
                <w:rFonts w:hint="eastAsia"/>
              </w:rPr>
              <w:t>视频：</w:t>
            </w:r>
            <w:r w:rsidRPr="005B652D">
              <w:t>MOV|MP4|AVI|3GP|OGG</w:t>
            </w:r>
          </w:p>
        </w:tc>
      </w:tr>
      <w:tr w:rsidR="00B636AC" w14:paraId="52DAA02E" w14:textId="77777777" w:rsidTr="00E6750F">
        <w:tc>
          <w:tcPr>
            <w:tcW w:w="747" w:type="dxa"/>
          </w:tcPr>
          <w:p w14:paraId="6AFE2667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29" w:type="dxa"/>
          </w:tcPr>
          <w:p w14:paraId="331421E6" w14:textId="77777777" w:rsidR="00B636AC" w:rsidRDefault="00B636AC" w:rsidP="00E6750F">
            <w:proofErr w:type="spellStart"/>
            <w:r w:rsidRPr="009607E9">
              <w:t>thumbFileName</w:t>
            </w:r>
            <w:proofErr w:type="spellEnd"/>
          </w:p>
        </w:tc>
        <w:tc>
          <w:tcPr>
            <w:tcW w:w="1134" w:type="dxa"/>
          </w:tcPr>
          <w:p w14:paraId="26653E5C" w14:textId="77777777" w:rsidR="00B636AC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516260B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DBE2693" w14:textId="77777777" w:rsidR="00B636AC" w:rsidRDefault="00B636AC" w:rsidP="00E6750F"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B636AC" w14:paraId="417BA641" w14:textId="77777777" w:rsidTr="00E6750F">
        <w:tc>
          <w:tcPr>
            <w:tcW w:w="747" w:type="dxa"/>
          </w:tcPr>
          <w:p w14:paraId="283FE931" w14:textId="77777777" w:rsidR="00B636AC" w:rsidRDefault="00B636AC" w:rsidP="00E675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29" w:type="dxa"/>
          </w:tcPr>
          <w:p w14:paraId="36E1C688" w14:textId="77777777" w:rsidR="00B636AC" w:rsidRDefault="00B636AC" w:rsidP="00E6750F">
            <w:proofErr w:type="spellStart"/>
            <w:r w:rsidRPr="009607E9">
              <w:t>thumbFilePath</w:t>
            </w:r>
            <w:proofErr w:type="spellEnd"/>
          </w:p>
        </w:tc>
        <w:tc>
          <w:tcPr>
            <w:tcW w:w="1134" w:type="dxa"/>
          </w:tcPr>
          <w:p w14:paraId="0E8A1F0F" w14:textId="77777777" w:rsidR="00B636AC" w:rsidRPr="009A3E89" w:rsidRDefault="00B636AC" w:rsidP="00E6750F">
            <w:r w:rsidRPr="009A3E89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3D63925" w14:textId="77777777" w:rsidR="00B636AC" w:rsidRDefault="00B636AC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C5B3136" w14:textId="77777777" w:rsidR="00B636AC" w:rsidRDefault="00B636AC" w:rsidP="00E6750F"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Base64</w:t>
            </w:r>
          </w:p>
        </w:tc>
      </w:tr>
    </w:tbl>
    <w:p w14:paraId="3FA5E9F3" w14:textId="77777777" w:rsidR="00B636AC" w:rsidRPr="009607E9" w:rsidRDefault="00B636AC" w:rsidP="00B636AC"/>
    <w:p w14:paraId="71C3D191" w14:textId="77777777" w:rsidR="00B636AC" w:rsidRDefault="00B636AC" w:rsidP="00E77B01"/>
    <w:p w14:paraId="22C25322" w14:textId="77777777" w:rsidR="00B636AC" w:rsidRDefault="00B636AC" w:rsidP="00E77B01"/>
    <w:p w14:paraId="7062BE02" w14:textId="605C6706" w:rsidR="00914CE4" w:rsidRPr="0027172E" w:rsidRDefault="007F49DA" w:rsidP="00914CE4">
      <w:pPr>
        <w:pStyle w:val="5"/>
      </w:pPr>
      <w:r>
        <w:rPr>
          <w:rFonts w:hint="eastAsia"/>
        </w:rPr>
        <w:t>获取</w:t>
      </w:r>
      <w:r w:rsidR="00F758F5">
        <w:rPr>
          <w:rFonts w:hint="eastAsia"/>
        </w:rPr>
        <w:t>用户有权限的</w:t>
      </w:r>
      <w:r>
        <w:rPr>
          <w:rFonts w:hint="eastAsia"/>
        </w:rPr>
        <w:t>案件列表</w:t>
      </w:r>
    </w:p>
    <w:p w14:paraId="30C49ED2" w14:textId="77777777" w:rsidR="004E18D4" w:rsidRDefault="003F1629" w:rsidP="004E18D4">
      <w:pPr>
        <w:rPr>
          <w:ins w:id="394" w:author="huizhi" w:date="2017-05-23T17:07:00Z"/>
        </w:rPr>
      </w:pPr>
      <w:r>
        <w:rPr>
          <w:rFonts w:hint="eastAsia"/>
        </w:rPr>
        <w:t>调用方式参考：</w:t>
      </w:r>
    </w:p>
    <w:p w14:paraId="710ECAE9" w14:textId="0E72618D" w:rsidR="003F1629" w:rsidRDefault="004E18D4" w:rsidP="004E18D4">
      <w:ins w:id="395" w:author="huizhi" w:date="2017-05-23T17:07:00Z">
        <w:r>
          <w:t>http://127.0.0.1:18080/wccp/wccp/mobileOutter.do?method=getMissionList</w:t>
        </w:r>
      </w:ins>
    </w:p>
    <w:p w14:paraId="5F8B31A5" w14:textId="77777777" w:rsidR="003F1629" w:rsidRDefault="003F1629" w:rsidP="003F1629">
      <w:pPr>
        <w:pStyle w:val="6"/>
      </w:pPr>
      <w:r>
        <w:rPr>
          <w:rFonts w:hint="eastAsia"/>
        </w:rPr>
        <w:t>接口方法</w:t>
      </w:r>
    </w:p>
    <w:tbl>
      <w:tblPr>
        <w:tblStyle w:val="aa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5"/>
        <w:gridCol w:w="2353"/>
        <w:gridCol w:w="5620"/>
      </w:tblGrid>
      <w:tr w:rsidR="003F1629" w14:paraId="2687F7EA" w14:textId="77777777" w:rsidTr="00E6750F">
        <w:tc>
          <w:tcPr>
            <w:tcW w:w="675" w:type="dxa"/>
          </w:tcPr>
          <w:p w14:paraId="79FC8172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53" w:type="dxa"/>
          </w:tcPr>
          <w:p w14:paraId="66FEF1F1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5620" w:type="dxa"/>
          </w:tcPr>
          <w:p w14:paraId="5D948A3C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1629" w14:paraId="0034584A" w14:textId="77777777" w:rsidTr="00E6750F">
        <w:tc>
          <w:tcPr>
            <w:tcW w:w="675" w:type="dxa"/>
          </w:tcPr>
          <w:p w14:paraId="493E96DC" w14:textId="77777777" w:rsidR="003F1629" w:rsidRDefault="003F1629" w:rsidP="00E6750F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14:paraId="012E6160" w14:textId="5FA24677" w:rsidR="003F1629" w:rsidRDefault="001E75D2" w:rsidP="00E6750F">
            <w:proofErr w:type="spellStart"/>
            <w:r>
              <w:rPr>
                <w:rFonts w:hint="eastAsia"/>
              </w:rPr>
              <w:t>get</w:t>
            </w:r>
            <w:r w:rsidR="003F1629">
              <w:rPr>
                <w:rFonts w:hint="eastAsia"/>
              </w:rPr>
              <w:t>MissionList</w:t>
            </w:r>
            <w:proofErr w:type="spellEnd"/>
          </w:p>
        </w:tc>
        <w:tc>
          <w:tcPr>
            <w:tcW w:w="5620" w:type="dxa"/>
          </w:tcPr>
          <w:p w14:paraId="6B5A3F1E" w14:textId="77777777" w:rsidR="003F1629" w:rsidRDefault="003F1629" w:rsidP="00E6750F">
            <w:r>
              <w:rPr>
                <w:rFonts w:hint="eastAsia"/>
              </w:rPr>
              <w:t>返回</w:t>
            </w:r>
          </w:p>
        </w:tc>
      </w:tr>
    </w:tbl>
    <w:p w14:paraId="732BCD98" w14:textId="77777777" w:rsidR="003F1629" w:rsidRDefault="003F1629" w:rsidP="003F1629">
      <w:pPr>
        <w:pStyle w:val="6"/>
      </w:pPr>
      <w:r>
        <w:rPr>
          <w:rFonts w:hint="eastAsia"/>
        </w:rPr>
        <w:t>接口参数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3F1629" w14:paraId="4B2C9B57" w14:textId="77777777" w:rsidTr="00E6750F">
        <w:tc>
          <w:tcPr>
            <w:tcW w:w="747" w:type="dxa"/>
          </w:tcPr>
          <w:p w14:paraId="727B41B2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7D942D17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3892CD0F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2D17C1B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699318D5" w14:textId="77777777" w:rsidR="003F1629" w:rsidRDefault="003F1629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F1629" w14:paraId="1D9680CF" w14:textId="77777777" w:rsidTr="00E6750F">
        <w:tc>
          <w:tcPr>
            <w:tcW w:w="747" w:type="dxa"/>
          </w:tcPr>
          <w:p w14:paraId="09502B08" w14:textId="77777777" w:rsidR="003F1629" w:rsidRDefault="003F1629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638F7DE3" w14:textId="67DEC8BA" w:rsidR="003F1629" w:rsidRDefault="00932C53" w:rsidP="00E6750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12DD5F36" w14:textId="77777777" w:rsidR="003F1629" w:rsidRDefault="003F1629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19A43C1" w14:textId="77777777" w:rsidR="003F1629" w:rsidRDefault="003F1629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2626123D" w14:textId="486C3FEF" w:rsidR="003F1629" w:rsidRDefault="00932C53" w:rsidP="00E6750F">
            <w:r>
              <w:rPr>
                <w:rFonts w:hint="eastAsia"/>
              </w:rPr>
              <w:t>用户唯一标识</w:t>
            </w:r>
          </w:p>
        </w:tc>
      </w:tr>
    </w:tbl>
    <w:p w14:paraId="5ADBCC68" w14:textId="77777777" w:rsidR="003F1629" w:rsidRDefault="003F1629" w:rsidP="003F1629"/>
    <w:p w14:paraId="2B7F89B8" w14:textId="77777777" w:rsidR="00932C53" w:rsidRDefault="00932C53" w:rsidP="00932C53">
      <w:pPr>
        <w:pStyle w:val="6"/>
      </w:pPr>
      <w:r>
        <w:rPr>
          <w:rFonts w:hint="eastAsia"/>
        </w:rPr>
        <w:t>接口返回</w:t>
      </w:r>
    </w:p>
    <w:tbl>
      <w:tblPr>
        <w:tblStyle w:val="aa"/>
        <w:tblW w:w="8601" w:type="dxa"/>
        <w:tblLayout w:type="fixed"/>
        <w:tblLook w:val="04A0" w:firstRow="1" w:lastRow="0" w:firstColumn="1" w:lastColumn="0" w:noHBand="0" w:noVBand="1"/>
      </w:tblPr>
      <w:tblGrid>
        <w:gridCol w:w="692"/>
        <w:gridCol w:w="1589"/>
        <w:gridCol w:w="1690"/>
        <w:gridCol w:w="1127"/>
        <w:gridCol w:w="3503"/>
      </w:tblGrid>
      <w:tr w:rsidR="00932C53" w14:paraId="42303265" w14:textId="77777777" w:rsidTr="00E6750F">
        <w:tc>
          <w:tcPr>
            <w:tcW w:w="692" w:type="dxa"/>
          </w:tcPr>
          <w:p w14:paraId="56D32877" w14:textId="77777777" w:rsidR="00932C53" w:rsidRDefault="00932C5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89" w:type="dxa"/>
          </w:tcPr>
          <w:p w14:paraId="7DC44826" w14:textId="77777777" w:rsidR="00932C53" w:rsidRDefault="00932C5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90" w:type="dxa"/>
          </w:tcPr>
          <w:p w14:paraId="6E10E1B9" w14:textId="77777777" w:rsidR="00932C53" w:rsidRDefault="00932C5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</w:tcPr>
          <w:p w14:paraId="18B06315" w14:textId="77777777" w:rsidR="00932C53" w:rsidRDefault="00932C5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503" w:type="dxa"/>
          </w:tcPr>
          <w:p w14:paraId="41D5CD42" w14:textId="77777777" w:rsidR="00932C53" w:rsidRDefault="00932C53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2C53" w14:paraId="6625536E" w14:textId="77777777" w:rsidTr="00E6750F">
        <w:tc>
          <w:tcPr>
            <w:tcW w:w="692" w:type="dxa"/>
          </w:tcPr>
          <w:p w14:paraId="4E0A293A" w14:textId="77777777" w:rsidR="00932C53" w:rsidRDefault="00932C53" w:rsidP="00E675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</w:tcPr>
          <w:p w14:paraId="76DC7C6B" w14:textId="77777777" w:rsidR="00932C53" w:rsidRDefault="00932C53" w:rsidP="00E6750F">
            <w:r>
              <w:rPr>
                <w:rFonts w:hint="eastAsia"/>
              </w:rPr>
              <w:t>result</w:t>
            </w:r>
          </w:p>
        </w:tc>
        <w:tc>
          <w:tcPr>
            <w:tcW w:w="1690" w:type="dxa"/>
          </w:tcPr>
          <w:p w14:paraId="039E19B9" w14:textId="77777777" w:rsidR="00932C53" w:rsidRDefault="00932C53" w:rsidP="00E6750F">
            <w:r>
              <w:rPr>
                <w:rFonts w:hint="eastAsia"/>
              </w:rPr>
              <w:t>Integer</w:t>
            </w:r>
          </w:p>
        </w:tc>
        <w:tc>
          <w:tcPr>
            <w:tcW w:w="1127" w:type="dxa"/>
          </w:tcPr>
          <w:p w14:paraId="634D83A1" w14:textId="77777777" w:rsidR="00932C53" w:rsidRDefault="00932C53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2FBFA4E3" w14:textId="77777777" w:rsidR="00932C53" w:rsidRDefault="00932C53" w:rsidP="00E6750F">
            <w:r>
              <w:rPr>
                <w:rFonts w:hint="eastAsia"/>
              </w:rPr>
              <w:t>返回结果</w:t>
            </w:r>
          </w:p>
        </w:tc>
      </w:tr>
      <w:tr w:rsidR="00932C53" w14:paraId="077B523B" w14:textId="77777777" w:rsidTr="00E6750F">
        <w:tc>
          <w:tcPr>
            <w:tcW w:w="692" w:type="dxa"/>
          </w:tcPr>
          <w:p w14:paraId="40FEA14A" w14:textId="77777777" w:rsidR="00932C53" w:rsidRDefault="00932C53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</w:tcPr>
          <w:p w14:paraId="037E772B" w14:textId="77777777" w:rsidR="00932C53" w:rsidRDefault="00932C53" w:rsidP="00E6750F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90" w:type="dxa"/>
          </w:tcPr>
          <w:p w14:paraId="25AE5396" w14:textId="77777777" w:rsidR="00932C53" w:rsidRDefault="00932C53" w:rsidP="00E6750F">
            <w:r>
              <w:rPr>
                <w:rFonts w:hint="eastAsia"/>
              </w:rPr>
              <w:t>String</w:t>
            </w:r>
          </w:p>
        </w:tc>
        <w:tc>
          <w:tcPr>
            <w:tcW w:w="1127" w:type="dxa"/>
          </w:tcPr>
          <w:p w14:paraId="2BC9665A" w14:textId="77777777" w:rsidR="00932C53" w:rsidRDefault="00932C53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686861C3" w14:textId="106D2553" w:rsidR="00932C53" w:rsidRDefault="00932C53" w:rsidP="00E6750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</w:p>
        </w:tc>
      </w:tr>
      <w:tr w:rsidR="00932C53" w14:paraId="1DED25F0" w14:textId="77777777" w:rsidTr="00E6750F">
        <w:tc>
          <w:tcPr>
            <w:tcW w:w="692" w:type="dxa"/>
          </w:tcPr>
          <w:p w14:paraId="2B5FD7B3" w14:textId="2DD51A2B" w:rsidR="00932C53" w:rsidRDefault="00932C53" w:rsidP="00E675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9" w:type="dxa"/>
          </w:tcPr>
          <w:p w14:paraId="16E2C027" w14:textId="2D430591" w:rsidR="00932C53" w:rsidRDefault="00932C53" w:rsidP="00E6750F">
            <w:proofErr w:type="spellStart"/>
            <w:r>
              <w:rPr>
                <w:rFonts w:hint="eastAsia"/>
              </w:rPr>
              <w:t>missionList</w:t>
            </w:r>
            <w:proofErr w:type="spellEnd"/>
          </w:p>
        </w:tc>
        <w:tc>
          <w:tcPr>
            <w:tcW w:w="1690" w:type="dxa"/>
          </w:tcPr>
          <w:p w14:paraId="13F24EA5" w14:textId="03EDEF06" w:rsidR="00932C53" w:rsidRDefault="00932C53" w:rsidP="00E6750F">
            <w:r>
              <w:rPr>
                <w:rFonts w:hint="eastAsia"/>
              </w:rPr>
              <w:t>Array</w:t>
            </w:r>
          </w:p>
        </w:tc>
        <w:tc>
          <w:tcPr>
            <w:tcW w:w="1127" w:type="dxa"/>
          </w:tcPr>
          <w:p w14:paraId="51BFC571" w14:textId="1B6764CF" w:rsidR="00932C53" w:rsidRDefault="00932C53" w:rsidP="00E6750F">
            <w:r>
              <w:rPr>
                <w:rFonts w:hint="eastAsia"/>
              </w:rPr>
              <w:t>M</w:t>
            </w:r>
          </w:p>
        </w:tc>
        <w:tc>
          <w:tcPr>
            <w:tcW w:w="3503" w:type="dxa"/>
          </w:tcPr>
          <w:p w14:paraId="45064E0D" w14:textId="423F8463" w:rsidR="00932C53" w:rsidRDefault="00932C53" w:rsidP="00E6750F">
            <w:r>
              <w:rPr>
                <w:rFonts w:hint="eastAsia"/>
              </w:rPr>
              <w:t>案件列表，</w:t>
            </w:r>
            <w:r>
              <w:rPr>
                <w:rFonts w:hint="eastAsia"/>
              </w:rPr>
              <w:t>result</w:t>
            </w:r>
            <w:r w:rsidR="00FD19BA">
              <w:rPr>
                <w:rFonts w:hint="eastAsia"/>
              </w:rPr>
              <w:t>不为</w:t>
            </w:r>
            <w:r w:rsidR="00FD19BA">
              <w:rPr>
                <w:rFonts w:hint="eastAsia"/>
              </w:rPr>
              <w:t>1</w:t>
            </w:r>
            <w:r w:rsidR="00FD19BA">
              <w:rPr>
                <w:rFonts w:hint="eastAsia"/>
              </w:rPr>
              <w:t>时有值</w:t>
            </w:r>
            <w:r>
              <w:rPr>
                <w:rFonts w:hint="eastAsia"/>
              </w:rPr>
              <w:t>，或者为空时，列表为空</w:t>
            </w:r>
          </w:p>
        </w:tc>
      </w:tr>
    </w:tbl>
    <w:p w14:paraId="533DCFD7" w14:textId="77777777" w:rsidR="008D0E32" w:rsidRDefault="008D0E32" w:rsidP="008D0E32"/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747"/>
        <w:gridCol w:w="1629"/>
        <w:gridCol w:w="1134"/>
        <w:gridCol w:w="1276"/>
        <w:gridCol w:w="3686"/>
      </w:tblGrid>
      <w:tr w:rsidR="008D0E32" w14:paraId="21203248" w14:textId="77777777" w:rsidTr="00E6750F">
        <w:tc>
          <w:tcPr>
            <w:tcW w:w="747" w:type="dxa"/>
          </w:tcPr>
          <w:p w14:paraId="055B4B2B" w14:textId="77777777" w:rsidR="008D0E32" w:rsidRDefault="008D0E32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629" w:type="dxa"/>
          </w:tcPr>
          <w:p w14:paraId="1A5F5EDB" w14:textId="77777777" w:rsidR="008D0E32" w:rsidRDefault="008D0E32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34" w:type="dxa"/>
          </w:tcPr>
          <w:p w14:paraId="57C6ADCE" w14:textId="77777777" w:rsidR="008D0E32" w:rsidRDefault="008D0E32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14:paraId="7C06A527" w14:textId="77777777" w:rsidR="008D0E32" w:rsidRDefault="008D0E32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686" w:type="dxa"/>
          </w:tcPr>
          <w:p w14:paraId="25FAC9E6" w14:textId="77777777" w:rsidR="008D0E32" w:rsidRDefault="008D0E32" w:rsidP="00E675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8D0E32" w14:paraId="52E10DDD" w14:textId="77777777" w:rsidTr="00E6750F">
        <w:tc>
          <w:tcPr>
            <w:tcW w:w="747" w:type="dxa"/>
          </w:tcPr>
          <w:p w14:paraId="6B35B0B2" w14:textId="77777777" w:rsidR="008D0E32" w:rsidRDefault="008D0E32" w:rsidP="00E6750F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</w:tcPr>
          <w:p w14:paraId="05C893E1" w14:textId="5D24362A" w:rsidR="008D0E32" w:rsidRDefault="008D0E32" w:rsidP="00E6750F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missionId</w:t>
            </w:r>
            <w:proofErr w:type="spellEnd"/>
          </w:p>
        </w:tc>
        <w:tc>
          <w:tcPr>
            <w:tcW w:w="1134" w:type="dxa"/>
          </w:tcPr>
          <w:p w14:paraId="7ADDD1E9" w14:textId="77777777" w:rsidR="008D0E32" w:rsidRDefault="008D0E32" w:rsidP="00E6750F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ACADA2C" w14:textId="77777777" w:rsidR="008D0E32" w:rsidRDefault="008D0E32" w:rsidP="00E6750F">
            <w:pPr>
              <w:rPr>
                <w:b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43208D7F" w14:textId="79E37F36" w:rsidR="008D0E32" w:rsidRDefault="0066286B" w:rsidP="00E6750F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 w:rsidR="008D0E32">
              <w:rPr>
                <w:rFonts w:hint="eastAsia"/>
              </w:rPr>
              <w:t>唯一标识</w:t>
            </w:r>
          </w:p>
        </w:tc>
      </w:tr>
      <w:tr w:rsidR="008D0E32" w14:paraId="426C6FA1" w14:textId="77777777" w:rsidTr="00E6750F">
        <w:tc>
          <w:tcPr>
            <w:tcW w:w="747" w:type="dxa"/>
          </w:tcPr>
          <w:p w14:paraId="1EDDB120" w14:textId="77777777" w:rsidR="008D0E32" w:rsidRDefault="008D0E32" w:rsidP="00E675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9" w:type="dxa"/>
          </w:tcPr>
          <w:p w14:paraId="39E0EA4C" w14:textId="4F247314" w:rsidR="008D0E32" w:rsidRDefault="0066286B" w:rsidP="00E6750F">
            <w:proofErr w:type="spellStart"/>
            <w:r>
              <w:rPr>
                <w:rFonts w:hint="eastAsia"/>
              </w:rPr>
              <w:t>missionName</w:t>
            </w:r>
            <w:proofErr w:type="spellEnd"/>
          </w:p>
        </w:tc>
        <w:tc>
          <w:tcPr>
            <w:tcW w:w="1134" w:type="dxa"/>
          </w:tcPr>
          <w:p w14:paraId="04893F01" w14:textId="77777777" w:rsidR="008D0E32" w:rsidRDefault="008D0E32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042B13A" w14:textId="77777777" w:rsidR="008D0E32" w:rsidRDefault="008D0E32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3995C9D3" w14:textId="55E6ABF1" w:rsidR="008D0E32" w:rsidRDefault="0066286B" w:rsidP="00E6750F">
            <w:r>
              <w:rPr>
                <w:rFonts w:hint="eastAsia"/>
              </w:rPr>
              <w:t>任务名称</w:t>
            </w:r>
          </w:p>
        </w:tc>
      </w:tr>
      <w:tr w:rsidR="008D0E32" w14:paraId="651F36DD" w14:textId="77777777" w:rsidTr="00E6750F">
        <w:tc>
          <w:tcPr>
            <w:tcW w:w="747" w:type="dxa"/>
          </w:tcPr>
          <w:p w14:paraId="5503545F" w14:textId="77777777" w:rsidR="008D0E32" w:rsidRDefault="008D0E32" w:rsidP="00E6750F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29" w:type="dxa"/>
          </w:tcPr>
          <w:p w14:paraId="7BC89507" w14:textId="7C9685BF" w:rsidR="008D0E32" w:rsidRDefault="0066286B" w:rsidP="00E6750F">
            <w:proofErr w:type="spellStart"/>
            <w:r>
              <w:t>createTime</w:t>
            </w:r>
            <w:proofErr w:type="spellEnd"/>
          </w:p>
        </w:tc>
        <w:tc>
          <w:tcPr>
            <w:tcW w:w="1134" w:type="dxa"/>
          </w:tcPr>
          <w:p w14:paraId="590A298C" w14:textId="77777777" w:rsidR="008D0E32" w:rsidRDefault="008D0E32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5E8D15F" w14:textId="77777777" w:rsidR="008D0E32" w:rsidRDefault="008D0E32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7FB530D4" w14:textId="1DAEB643" w:rsidR="008D0E32" w:rsidRDefault="0066286B" w:rsidP="00E6750F">
            <w:r>
              <w:rPr>
                <w:rFonts w:hint="eastAsia"/>
              </w:rPr>
              <w:t>任务创建时间</w:t>
            </w:r>
          </w:p>
        </w:tc>
      </w:tr>
      <w:tr w:rsidR="008D0E32" w14:paraId="09638106" w14:textId="77777777" w:rsidTr="00E6750F">
        <w:tc>
          <w:tcPr>
            <w:tcW w:w="747" w:type="dxa"/>
          </w:tcPr>
          <w:p w14:paraId="7988B43E" w14:textId="77777777" w:rsidR="008D0E32" w:rsidRDefault="008D0E32" w:rsidP="00E675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</w:tcPr>
          <w:p w14:paraId="0C77A750" w14:textId="4268082E" w:rsidR="008D0E32" w:rsidRDefault="0066286B" w:rsidP="00E6750F">
            <w:proofErr w:type="spellStart"/>
            <w:r>
              <w:t>missionLeaderId</w:t>
            </w:r>
            <w:proofErr w:type="spellEnd"/>
          </w:p>
        </w:tc>
        <w:tc>
          <w:tcPr>
            <w:tcW w:w="1134" w:type="dxa"/>
          </w:tcPr>
          <w:p w14:paraId="655A540B" w14:textId="77777777" w:rsidR="008D0E32" w:rsidRDefault="008D0E32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5571BBC" w14:textId="77777777" w:rsidR="008D0E32" w:rsidRDefault="008D0E32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09CFF12A" w14:textId="40360C26" w:rsidR="008D0E32" w:rsidRDefault="0066286B" w:rsidP="00E6750F">
            <w:r>
              <w:rPr>
                <w:rFonts w:hint="eastAsia"/>
              </w:rPr>
              <w:t>任务负责人唯一标识</w:t>
            </w:r>
          </w:p>
        </w:tc>
      </w:tr>
      <w:tr w:rsidR="008D0E32" w14:paraId="20291785" w14:textId="77777777" w:rsidTr="00E6750F">
        <w:tc>
          <w:tcPr>
            <w:tcW w:w="747" w:type="dxa"/>
          </w:tcPr>
          <w:p w14:paraId="49596F76" w14:textId="77777777" w:rsidR="008D0E32" w:rsidRDefault="008D0E32" w:rsidP="00E675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29" w:type="dxa"/>
          </w:tcPr>
          <w:p w14:paraId="0715E91F" w14:textId="65AA70F6" w:rsidR="008D0E32" w:rsidRDefault="0066286B" w:rsidP="00E6750F">
            <w:proofErr w:type="spellStart"/>
            <w:r>
              <w:t>missionLeaderName</w:t>
            </w:r>
            <w:proofErr w:type="spellEnd"/>
          </w:p>
        </w:tc>
        <w:tc>
          <w:tcPr>
            <w:tcW w:w="1134" w:type="dxa"/>
          </w:tcPr>
          <w:p w14:paraId="6E9D0946" w14:textId="77777777" w:rsidR="008D0E32" w:rsidRDefault="008D0E32" w:rsidP="00E6750F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979B96B" w14:textId="77777777" w:rsidR="008D0E32" w:rsidRDefault="008D0E32" w:rsidP="00E6750F">
            <w:r>
              <w:rPr>
                <w:rFonts w:hint="eastAsia"/>
              </w:rPr>
              <w:t>M</w:t>
            </w:r>
          </w:p>
        </w:tc>
        <w:tc>
          <w:tcPr>
            <w:tcW w:w="3686" w:type="dxa"/>
          </w:tcPr>
          <w:p w14:paraId="6DCB026E" w14:textId="510870F0" w:rsidR="008D0E32" w:rsidRDefault="0066286B" w:rsidP="00E6750F">
            <w:r>
              <w:rPr>
                <w:rFonts w:hint="eastAsia"/>
              </w:rPr>
              <w:t>任务负责人名称</w:t>
            </w:r>
          </w:p>
        </w:tc>
      </w:tr>
    </w:tbl>
    <w:p w14:paraId="75620888" w14:textId="77777777" w:rsidR="008D0E32" w:rsidRPr="009607E9" w:rsidRDefault="008D0E32" w:rsidP="008D0E32"/>
    <w:p w14:paraId="5A136F93" w14:textId="77777777" w:rsidR="00573F5A" w:rsidRDefault="00573F5A" w:rsidP="00573F5A"/>
    <w:p w14:paraId="11E058D3" w14:textId="77777777" w:rsidR="007422FB" w:rsidRDefault="0047240D" w:rsidP="007A0DF0">
      <w:pPr>
        <w:pStyle w:val="1"/>
      </w:pPr>
      <w:r>
        <w:rPr>
          <w:rFonts w:hint="eastAsia"/>
        </w:rPr>
        <w:t>运行设计</w:t>
      </w:r>
    </w:p>
    <w:p w14:paraId="66BC548B" w14:textId="77777777" w:rsidR="007422FB" w:rsidRDefault="0047240D" w:rsidP="00100F79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代理程序以</w:t>
      </w:r>
      <w:r>
        <w:rPr>
          <w:rFonts w:hint="eastAsia"/>
        </w:rPr>
        <w:t>JAVA WEB</w:t>
      </w:r>
      <w:r>
        <w:rPr>
          <w:rFonts w:hint="eastAsia"/>
        </w:rPr>
        <w:t>应用的方式部署运行，使用</w:t>
      </w:r>
      <w:r>
        <w:rPr>
          <w:rFonts w:hint="eastAsia"/>
        </w:rPr>
        <w:t>JDK7</w:t>
      </w:r>
      <w:r>
        <w:rPr>
          <w:rFonts w:hint="eastAsia"/>
        </w:rPr>
        <w:t>，最低要求</w:t>
      </w:r>
      <w:r>
        <w:rPr>
          <w:rFonts w:hint="eastAsia"/>
        </w:rPr>
        <w:t>512</w:t>
      </w:r>
      <w:proofErr w:type="gramStart"/>
      <w:r>
        <w:rPr>
          <w:rFonts w:hint="eastAsia"/>
        </w:rPr>
        <w:t>兆</w:t>
      </w:r>
      <w:proofErr w:type="gramEnd"/>
      <w:r>
        <w:rPr>
          <w:rFonts w:hint="eastAsia"/>
        </w:rPr>
        <w:t xml:space="preserve"> JVM</w:t>
      </w:r>
      <w:r>
        <w:rPr>
          <w:rFonts w:hint="eastAsia"/>
        </w:rPr>
        <w:t>内存；</w:t>
      </w:r>
    </w:p>
    <w:p w14:paraId="620433AF" w14:textId="77777777" w:rsidR="007422FB" w:rsidRDefault="0047240D" w:rsidP="00100F79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各模块可在配置文件里面设定是否启用；</w:t>
      </w:r>
    </w:p>
    <w:p w14:paraId="563F9C96" w14:textId="77777777" w:rsidR="007422FB" w:rsidRDefault="0047240D" w:rsidP="00100F79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7 x 24</w:t>
      </w:r>
      <w:r>
        <w:rPr>
          <w:rFonts w:hint="eastAsia"/>
        </w:rPr>
        <w:t>小时不间断正常运行；</w:t>
      </w:r>
    </w:p>
    <w:p w14:paraId="67EB0113" w14:textId="77777777" w:rsidR="00C943C5" w:rsidRDefault="00C943C5" w:rsidP="00C943C5">
      <w:pPr>
        <w:pStyle w:val="1"/>
      </w:pPr>
      <w:r>
        <w:rPr>
          <w:rFonts w:hint="eastAsia"/>
        </w:rPr>
        <w:t>修改记录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417"/>
        <w:gridCol w:w="4870"/>
      </w:tblGrid>
      <w:tr w:rsidR="00427340" w14:paraId="618A879C" w14:textId="77777777" w:rsidTr="00427340">
        <w:tc>
          <w:tcPr>
            <w:tcW w:w="1242" w:type="dxa"/>
          </w:tcPr>
          <w:p w14:paraId="3D952505" w14:textId="77777777" w:rsidR="00427340" w:rsidRPr="00427340" w:rsidRDefault="00427340" w:rsidP="00427340">
            <w:pPr>
              <w:jc w:val="center"/>
              <w:rPr>
                <w:b/>
              </w:rPr>
            </w:pPr>
            <w:r w:rsidRPr="00427340">
              <w:rPr>
                <w:rFonts w:hint="eastAsia"/>
                <w:b/>
              </w:rPr>
              <w:t>版本</w:t>
            </w:r>
          </w:p>
        </w:tc>
        <w:tc>
          <w:tcPr>
            <w:tcW w:w="993" w:type="dxa"/>
          </w:tcPr>
          <w:p w14:paraId="1DBA18F8" w14:textId="77777777" w:rsidR="00427340" w:rsidRPr="00427340" w:rsidRDefault="00427340" w:rsidP="00427340">
            <w:pPr>
              <w:jc w:val="center"/>
              <w:rPr>
                <w:b/>
              </w:rPr>
            </w:pPr>
            <w:r w:rsidRPr="00427340">
              <w:rPr>
                <w:rFonts w:hint="eastAsia"/>
                <w:b/>
              </w:rPr>
              <w:t>修改人</w:t>
            </w:r>
          </w:p>
        </w:tc>
        <w:tc>
          <w:tcPr>
            <w:tcW w:w="1417" w:type="dxa"/>
          </w:tcPr>
          <w:p w14:paraId="075CA801" w14:textId="77777777" w:rsidR="00427340" w:rsidRPr="00427340" w:rsidRDefault="00427340" w:rsidP="00427340">
            <w:pPr>
              <w:jc w:val="center"/>
              <w:rPr>
                <w:b/>
              </w:rPr>
            </w:pPr>
            <w:r w:rsidRPr="00427340">
              <w:rPr>
                <w:rFonts w:hint="eastAsia"/>
                <w:b/>
              </w:rPr>
              <w:t>修改时间</w:t>
            </w:r>
          </w:p>
        </w:tc>
        <w:tc>
          <w:tcPr>
            <w:tcW w:w="4870" w:type="dxa"/>
          </w:tcPr>
          <w:p w14:paraId="08A5F3E7" w14:textId="77777777" w:rsidR="00427340" w:rsidRPr="00427340" w:rsidRDefault="00427340" w:rsidP="00427340">
            <w:pPr>
              <w:jc w:val="center"/>
              <w:rPr>
                <w:b/>
              </w:rPr>
            </w:pPr>
            <w:r w:rsidRPr="00427340">
              <w:rPr>
                <w:rFonts w:hint="eastAsia"/>
                <w:b/>
              </w:rPr>
              <w:t>修改内容</w:t>
            </w:r>
          </w:p>
        </w:tc>
      </w:tr>
      <w:tr w:rsidR="00427340" w14:paraId="52C0AB8A" w14:textId="77777777" w:rsidTr="00427340">
        <w:tc>
          <w:tcPr>
            <w:tcW w:w="1242" w:type="dxa"/>
          </w:tcPr>
          <w:p w14:paraId="1A814956" w14:textId="3FD07998" w:rsidR="00427340" w:rsidRDefault="00691666" w:rsidP="00C943C5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993" w:type="dxa"/>
          </w:tcPr>
          <w:p w14:paraId="6CE71DAA" w14:textId="34E6276B" w:rsidR="00427340" w:rsidRDefault="00D04EB8" w:rsidP="00C943C5">
            <w:r>
              <w:rPr>
                <w:rFonts w:hint="eastAsia"/>
              </w:rPr>
              <w:t>李文晖</w:t>
            </w:r>
          </w:p>
        </w:tc>
        <w:tc>
          <w:tcPr>
            <w:tcW w:w="1417" w:type="dxa"/>
          </w:tcPr>
          <w:p w14:paraId="7969F026" w14:textId="48F55AEA" w:rsidR="00427340" w:rsidRDefault="00D04EB8" w:rsidP="00C943C5">
            <w:r>
              <w:rPr>
                <w:rFonts w:hint="eastAsia"/>
              </w:rPr>
              <w:t>2017-04-09</w:t>
            </w:r>
          </w:p>
        </w:tc>
        <w:tc>
          <w:tcPr>
            <w:tcW w:w="4870" w:type="dxa"/>
          </w:tcPr>
          <w:p w14:paraId="702EE97F" w14:textId="77777777" w:rsidR="00427340" w:rsidRDefault="000E0BDC" w:rsidP="00C943C5">
            <w:r>
              <w:rPr>
                <w:rFonts w:hint="eastAsia"/>
              </w:rPr>
              <w:t>创建</w:t>
            </w:r>
          </w:p>
        </w:tc>
      </w:tr>
      <w:tr w:rsidR="00362BA6" w14:paraId="1E34E42A" w14:textId="77777777" w:rsidTr="00427340">
        <w:tc>
          <w:tcPr>
            <w:tcW w:w="1242" w:type="dxa"/>
          </w:tcPr>
          <w:p w14:paraId="4481B775" w14:textId="70128DAD" w:rsidR="00362BA6" w:rsidRDefault="00362BA6" w:rsidP="00C943C5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993" w:type="dxa"/>
          </w:tcPr>
          <w:p w14:paraId="3F67D3AD" w14:textId="0C590950" w:rsidR="00362BA6" w:rsidRDefault="00362BA6" w:rsidP="00061486">
            <w:r>
              <w:rPr>
                <w:rFonts w:hint="eastAsia"/>
              </w:rPr>
              <w:t>李文晖</w:t>
            </w:r>
          </w:p>
        </w:tc>
        <w:tc>
          <w:tcPr>
            <w:tcW w:w="1417" w:type="dxa"/>
          </w:tcPr>
          <w:p w14:paraId="0D307B54" w14:textId="03BC1627" w:rsidR="00362BA6" w:rsidRDefault="00362BA6" w:rsidP="00061486">
            <w:r>
              <w:rPr>
                <w:rFonts w:hint="eastAsia"/>
              </w:rPr>
              <w:t>2017-04-24</w:t>
            </w:r>
          </w:p>
        </w:tc>
        <w:tc>
          <w:tcPr>
            <w:tcW w:w="4870" w:type="dxa"/>
          </w:tcPr>
          <w:p w14:paraId="17F7F313" w14:textId="56D80C30" w:rsidR="00362BA6" w:rsidRDefault="00362BA6" w:rsidP="00061486">
            <w:r>
              <w:rPr>
                <w:rFonts w:hint="eastAsia"/>
              </w:rPr>
              <w:t>删除通信代理章节，增加通信代理模块部分</w:t>
            </w:r>
          </w:p>
        </w:tc>
      </w:tr>
      <w:tr w:rsidR="00362BA6" w14:paraId="342DD6BD" w14:textId="77777777" w:rsidTr="00427340">
        <w:tc>
          <w:tcPr>
            <w:tcW w:w="1242" w:type="dxa"/>
          </w:tcPr>
          <w:p w14:paraId="6E21E4F0" w14:textId="77777777" w:rsidR="00362BA6" w:rsidRDefault="00362BA6" w:rsidP="00C943C5"/>
        </w:tc>
        <w:tc>
          <w:tcPr>
            <w:tcW w:w="993" w:type="dxa"/>
          </w:tcPr>
          <w:p w14:paraId="2558C88B" w14:textId="1CB2E2AD" w:rsidR="00362BA6" w:rsidRDefault="00362BA6" w:rsidP="00061486"/>
        </w:tc>
        <w:tc>
          <w:tcPr>
            <w:tcW w:w="1417" w:type="dxa"/>
          </w:tcPr>
          <w:p w14:paraId="5A1251FD" w14:textId="3A319F23" w:rsidR="00362BA6" w:rsidRDefault="00362BA6" w:rsidP="00061486"/>
        </w:tc>
        <w:tc>
          <w:tcPr>
            <w:tcW w:w="4870" w:type="dxa"/>
          </w:tcPr>
          <w:p w14:paraId="0BE03A6B" w14:textId="1DBB6C2C" w:rsidR="00362BA6" w:rsidRDefault="00362BA6" w:rsidP="00061486"/>
        </w:tc>
      </w:tr>
    </w:tbl>
    <w:p w14:paraId="5D93EF85" w14:textId="77777777" w:rsidR="00C943C5" w:rsidRPr="00C943C5" w:rsidRDefault="00C943C5" w:rsidP="00C943C5"/>
    <w:sectPr w:rsidR="00C943C5" w:rsidRPr="00C94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3" w:author="li chuan" w:date="2017-05-08T10:26:00Z" w:initials="lc">
    <w:p w14:paraId="20997533" w14:textId="25534D8E" w:rsidR="00920AB4" w:rsidRDefault="00920AB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C</w:t>
      </w:r>
    </w:p>
  </w:comment>
  <w:comment w:id="104" w:author="li chuan" w:date="2017-05-08T10:28:00Z" w:initials="lc">
    <w:p w14:paraId="07D3041A" w14:textId="30D217D4" w:rsidR="00920AB4" w:rsidRDefault="00920AB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C</w:t>
      </w:r>
    </w:p>
  </w:comment>
  <w:comment w:id="118" w:author="li chuan" w:date="2017-05-08T10:28:00Z" w:initials="lc">
    <w:p w14:paraId="54DA868D" w14:textId="2109D43E" w:rsidR="00920AB4" w:rsidRDefault="00920AB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组不应该有接受者。接收者就是组。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EBEF0E" w15:done="0"/>
  <w15:commentEx w15:paraId="1B3EE4CC" w15:done="0"/>
  <w15:commentEx w15:paraId="432BAD2C" w15:done="0"/>
  <w15:commentEx w15:paraId="56DC317C" w15:done="0"/>
  <w15:commentEx w15:paraId="1525DE1A" w15:done="0"/>
  <w15:commentEx w15:paraId="74F95504" w15:done="0"/>
  <w15:commentEx w15:paraId="6CBA292B" w15:done="0"/>
  <w15:commentEx w15:paraId="5A5EA6EF" w15:done="0"/>
  <w15:commentEx w15:paraId="337798EA" w15:done="0"/>
  <w15:commentEx w15:paraId="5B65B9D8" w15:done="0"/>
  <w15:commentEx w15:paraId="2387596C" w15:done="0"/>
  <w15:commentEx w15:paraId="51287D5F" w15:done="0"/>
  <w15:commentEx w15:paraId="177B5B88" w15:done="0"/>
  <w15:commentEx w15:paraId="65A24DAD" w15:done="0"/>
  <w15:commentEx w15:paraId="2E625E06" w15:done="0"/>
  <w15:commentEx w15:paraId="22D7E34D" w15:done="0"/>
  <w15:commentEx w15:paraId="63C02E79" w15:done="0"/>
  <w15:commentEx w15:paraId="10ACF5B2" w15:done="0"/>
  <w15:commentEx w15:paraId="3ACAC69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85D37" w14:textId="77777777" w:rsidR="00E52AF2" w:rsidRDefault="00E52AF2" w:rsidP="00406451">
      <w:r>
        <w:separator/>
      </w:r>
    </w:p>
  </w:endnote>
  <w:endnote w:type="continuationSeparator" w:id="0">
    <w:p w14:paraId="09321FF7" w14:textId="77777777" w:rsidR="00E52AF2" w:rsidRDefault="00E52AF2" w:rsidP="0040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76F26" w14:textId="77777777" w:rsidR="00E52AF2" w:rsidRDefault="00E52AF2" w:rsidP="00406451">
      <w:r>
        <w:separator/>
      </w:r>
    </w:p>
  </w:footnote>
  <w:footnote w:type="continuationSeparator" w:id="0">
    <w:p w14:paraId="5A3FDB92" w14:textId="77777777" w:rsidR="00E52AF2" w:rsidRDefault="00E52AF2" w:rsidP="0040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9FE"/>
    <w:multiLevelType w:val="hybridMultilevel"/>
    <w:tmpl w:val="8A426AA0"/>
    <w:lvl w:ilvl="0" w:tplc="A18E6DD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705A76"/>
    <w:multiLevelType w:val="hybridMultilevel"/>
    <w:tmpl w:val="CAB4CF8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833708"/>
    <w:multiLevelType w:val="hybridMultilevel"/>
    <w:tmpl w:val="0902FF4A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944E02"/>
    <w:multiLevelType w:val="hybridMultilevel"/>
    <w:tmpl w:val="9EB29744"/>
    <w:lvl w:ilvl="0" w:tplc="6EB4544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BD5612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2F6D28"/>
    <w:multiLevelType w:val="multilevel"/>
    <w:tmpl w:val="062F6D2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672795B"/>
    <w:multiLevelType w:val="hybridMultilevel"/>
    <w:tmpl w:val="47CEF71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8776A31"/>
    <w:multiLevelType w:val="hybridMultilevel"/>
    <w:tmpl w:val="B4908102"/>
    <w:lvl w:ilvl="0" w:tplc="47A0185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08BD6D87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CA4F0C"/>
    <w:multiLevelType w:val="hybridMultilevel"/>
    <w:tmpl w:val="D020D50C"/>
    <w:lvl w:ilvl="0" w:tplc="61F0C8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94F504D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740250"/>
    <w:multiLevelType w:val="multilevel"/>
    <w:tmpl w:val="FA26345C"/>
    <w:lvl w:ilvl="0">
      <w:start w:val="1"/>
      <w:numFmt w:val="decimal"/>
      <w:pStyle w:val="1"/>
      <w:isLgl/>
      <w:lvlText w:val="%1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0FEF07EC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A92D87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37402D5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74D085F"/>
    <w:multiLevelType w:val="hybridMultilevel"/>
    <w:tmpl w:val="78F014A2"/>
    <w:lvl w:ilvl="0" w:tplc="109C9A7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94060CD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C0D4520"/>
    <w:multiLevelType w:val="multilevel"/>
    <w:tmpl w:val="1C0D4520"/>
    <w:lvl w:ilvl="0">
      <w:start w:val="1"/>
      <w:numFmt w:val="decimal"/>
      <w:lvlText w:val="3.1.2.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CD7FA0"/>
    <w:multiLevelType w:val="hybridMultilevel"/>
    <w:tmpl w:val="3F52AD4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06D224C"/>
    <w:multiLevelType w:val="multilevel"/>
    <w:tmpl w:val="6D166C4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2560090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3332696"/>
    <w:multiLevelType w:val="hybridMultilevel"/>
    <w:tmpl w:val="821E163C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3885723"/>
    <w:multiLevelType w:val="hybridMultilevel"/>
    <w:tmpl w:val="028276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43E23DF"/>
    <w:multiLevelType w:val="hybridMultilevel"/>
    <w:tmpl w:val="CAB4CF8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52B2C68"/>
    <w:multiLevelType w:val="multilevel"/>
    <w:tmpl w:val="252B2C68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870065B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934623B"/>
    <w:multiLevelType w:val="hybridMultilevel"/>
    <w:tmpl w:val="60CA94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2B3E21F1"/>
    <w:multiLevelType w:val="hybridMultilevel"/>
    <w:tmpl w:val="AB80ED4E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B4E1D68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DAB2C67"/>
    <w:multiLevelType w:val="hybridMultilevel"/>
    <w:tmpl w:val="63FEA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F1E59C7"/>
    <w:multiLevelType w:val="hybridMultilevel"/>
    <w:tmpl w:val="E2800CEC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F755FA5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1913993"/>
    <w:multiLevelType w:val="hybridMultilevel"/>
    <w:tmpl w:val="C0DE9066"/>
    <w:lvl w:ilvl="0" w:tplc="91D2B5E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3D95911"/>
    <w:multiLevelType w:val="hybridMultilevel"/>
    <w:tmpl w:val="79E012F2"/>
    <w:lvl w:ilvl="0" w:tplc="66124A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6B44D89"/>
    <w:multiLevelType w:val="hybridMultilevel"/>
    <w:tmpl w:val="AB80ED4E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72F48AF"/>
    <w:multiLevelType w:val="hybridMultilevel"/>
    <w:tmpl w:val="1AA455B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392D2550"/>
    <w:multiLevelType w:val="hybridMultilevel"/>
    <w:tmpl w:val="3F52AD4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39842CA2"/>
    <w:multiLevelType w:val="hybridMultilevel"/>
    <w:tmpl w:val="99CA741E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8474F9"/>
    <w:multiLevelType w:val="hybridMultilevel"/>
    <w:tmpl w:val="5DC0E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893824"/>
    <w:multiLevelType w:val="hybridMultilevel"/>
    <w:tmpl w:val="C25257DE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51A272B"/>
    <w:multiLevelType w:val="multilevel"/>
    <w:tmpl w:val="451A27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7AE28B4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8B1027A"/>
    <w:multiLevelType w:val="hybridMultilevel"/>
    <w:tmpl w:val="0902FF4A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9AF7270"/>
    <w:multiLevelType w:val="hybridMultilevel"/>
    <w:tmpl w:val="5DC0E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EC00AF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BB76684"/>
    <w:multiLevelType w:val="hybridMultilevel"/>
    <w:tmpl w:val="78F014A2"/>
    <w:lvl w:ilvl="0" w:tplc="109C9A7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E1A7BE3"/>
    <w:multiLevelType w:val="hybridMultilevel"/>
    <w:tmpl w:val="2EEEE1A2"/>
    <w:lvl w:ilvl="0" w:tplc="61F0C8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F971305"/>
    <w:multiLevelType w:val="multilevel"/>
    <w:tmpl w:val="4F971305"/>
    <w:lvl w:ilvl="0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ascii="Calibri" w:hAnsi="Calibri" w:cs="Times New Roman" w:hint="default"/>
        <w:color w:val="auto"/>
        <w:sz w:val="21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FB16DDA"/>
    <w:multiLevelType w:val="hybridMultilevel"/>
    <w:tmpl w:val="821E163C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0E222C6"/>
    <w:multiLevelType w:val="hybridMultilevel"/>
    <w:tmpl w:val="78F014A2"/>
    <w:lvl w:ilvl="0" w:tplc="109C9A7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49F1777"/>
    <w:multiLevelType w:val="hybridMultilevel"/>
    <w:tmpl w:val="4F8C0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595700E"/>
    <w:multiLevelType w:val="hybridMultilevel"/>
    <w:tmpl w:val="821E163C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9FB29B7"/>
    <w:multiLevelType w:val="hybridMultilevel"/>
    <w:tmpl w:val="8098A67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5A286751"/>
    <w:multiLevelType w:val="hybridMultilevel"/>
    <w:tmpl w:val="1AA455B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5B824147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E6A48F7"/>
    <w:multiLevelType w:val="hybridMultilevel"/>
    <w:tmpl w:val="9E1658FA"/>
    <w:lvl w:ilvl="0" w:tplc="04090019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>
    <w:nsid w:val="5F481BF0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F8A006A"/>
    <w:multiLevelType w:val="multilevel"/>
    <w:tmpl w:val="5F8A00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0F61256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1787C2A"/>
    <w:multiLevelType w:val="multilevel"/>
    <w:tmpl w:val="61787C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2906CAA"/>
    <w:multiLevelType w:val="multilevel"/>
    <w:tmpl w:val="906874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2E405AE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2FB12CB"/>
    <w:multiLevelType w:val="hybridMultilevel"/>
    <w:tmpl w:val="0902FF4A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48C27BD"/>
    <w:multiLevelType w:val="hybridMultilevel"/>
    <w:tmpl w:val="2026C002"/>
    <w:lvl w:ilvl="0" w:tplc="81806A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65CD419E"/>
    <w:multiLevelType w:val="multilevel"/>
    <w:tmpl w:val="65CD41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7445BF5"/>
    <w:multiLevelType w:val="hybridMultilevel"/>
    <w:tmpl w:val="41D053DE"/>
    <w:lvl w:ilvl="0" w:tplc="2640CF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DCA3DC7"/>
    <w:multiLevelType w:val="hybridMultilevel"/>
    <w:tmpl w:val="F384A9EC"/>
    <w:lvl w:ilvl="0" w:tplc="CEAC24C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6E6E3039"/>
    <w:multiLevelType w:val="hybridMultilevel"/>
    <w:tmpl w:val="3F52AD4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7259041B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4262491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8896D1A"/>
    <w:multiLevelType w:val="hybridMultilevel"/>
    <w:tmpl w:val="98B046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1">
    <w:nsid w:val="7CC26A98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D1E4160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DB43D92"/>
    <w:multiLevelType w:val="multilevel"/>
    <w:tmpl w:val="7DB43D9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7EF26C38"/>
    <w:multiLevelType w:val="hybridMultilevel"/>
    <w:tmpl w:val="D06651E0"/>
    <w:lvl w:ilvl="0" w:tplc="CC1601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5"/>
  </w:num>
  <w:num w:numId="3">
    <w:abstractNumId w:val="40"/>
  </w:num>
  <w:num w:numId="4">
    <w:abstractNumId w:val="59"/>
  </w:num>
  <w:num w:numId="5">
    <w:abstractNumId w:val="60"/>
  </w:num>
  <w:num w:numId="6">
    <w:abstractNumId w:val="19"/>
  </w:num>
  <w:num w:numId="7">
    <w:abstractNumId w:val="73"/>
  </w:num>
  <w:num w:numId="8">
    <w:abstractNumId w:val="24"/>
  </w:num>
  <w:num w:numId="9">
    <w:abstractNumId w:val="64"/>
  </w:num>
  <w:num w:numId="10">
    <w:abstractNumId w:val="57"/>
  </w:num>
  <w:num w:numId="11">
    <w:abstractNumId w:val="39"/>
  </w:num>
  <w:num w:numId="12">
    <w:abstractNumId w:val="6"/>
  </w:num>
  <w:num w:numId="13">
    <w:abstractNumId w:val="52"/>
  </w:num>
  <w:num w:numId="14">
    <w:abstractNumId w:val="55"/>
  </w:num>
  <w:num w:numId="15">
    <w:abstractNumId w:val="7"/>
  </w:num>
  <w:num w:numId="16">
    <w:abstractNumId w:val="66"/>
  </w:num>
  <w:num w:numId="17">
    <w:abstractNumId w:val="32"/>
  </w:num>
  <w:num w:numId="18">
    <w:abstractNumId w:val="0"/>
  </w:num>
  <w:num w:numId="19">
    <w:abstractNumId w:val="3"/>
  </w:num>
  <w:num w:numId="20">
    <w:abstractNumId w:val="63"/>
  </w:num>
  <w:num w:numId="21">
    <w:abstractNumId w:val="49"/>
  </w:num>
  <w:num w:numId="22">
    <w:abstractNumId w:val="11"/>
  </w:num>
  <w:num w:numId="23">
    <w:abstractNumId w:val="15"/>
  </w:num>
  <w:num w:numId="24">
    <w:abstractNumId w:val="26"/>
  </w:num>
  <w:num w:numId="25">
    <w:abstractNumId w:val="70"/>
  </w:num>
  <w:num w:numId="26">
    <w:abstractNumId w:val="45"/>
  </w:num>
  <w:num w:numId="27">
    <w:abstractNumId w:val="33"/>
  </w:num>
  <w:num w:numId="28">
    <w:abstractNumId w:val="22"/>
  </w:num>
  <w:num w:numId="29">
    <w:abstractNumId w:val="34"/>
  </w:num>
  <w:num w:numId="30">
    <w:abstractNumId w:val="30"/>
  </w:num>
  <w:num w:numId="31">
    <w:abstractNumId w:val="65"/>
  </w:num>
  <w:num w:numId="32">
    <w:abstractNumId w:val="27"/>
  </w:num>
  <w:num w:numId="33">
    <w:abstractNumId w:val="37"/>
  </w:num>
  <w:num w:numId="34">
    <w:abstractNumId w:val="51"/>
  </w:num>
  <w:num w:numId="35">
    <w:abstractNumId w:val="17"/>
  </w:num>
  <w:num w:numId="36">
    <w:abstractNumId w:val="67"/>
  </w:num>
  <w:num w:numId="37">
    <w:abstractNumId w:val="35"/>
  </w:num>
  <w:num w:numId="38">
    <w:abstractNumId w:val="38"/>
  </w:num>
  <w:num w:numId="39">
    <w:abstractNumId w:val="29"/>
  </w:num>
  <w:num w:numId="40">
    <w:abstractNumId w:val="53"/>
  </w:num>
  <w:num w:numId="41">
    <w:abstractNumId w:val="43"/>
  </w:num>
  <w:num w:numId="42">
    <w:abstractNumId w:val="50"/>
  </w:num>
  <w:num w:numId="43">
    <w:abstractNumId w:val="9"/>
  </w:num>
  <w:num w:numId="44">
    <w:abstractNumId w:val="21"/>
  </w:num>
  <w:num w:numId="45">
    <w:abstractNumId w:val="48"/>
  </w:num>
  <w:num w:numId="46">
    <w:abstractNumId w:val="23"/>
  </w:num>
  <w:num w:numId="47">
    <w:abstractNumId w:val="18"/>
  </w:num>
  <w:num w:numId="48">
    <w:abstractNumId w:val="2"/>
  </w:num>
  <w:num w:numId="49">
    <w:abstractNumId w:val="58"/>
  </w:num>
  <w:num w:numId="50">
    <w:abstractNumId w:val="42"/>
  </w:num>
  <w:num w:numId="51">
    <w:abstractNumId w:val="41"/>
  </w:num>
  <w:num w:numId="52">
    <w:abstractNumId w:val="14"/>
  </w:num>
  <w:num w:numId="53">
    <w:abstractNumId w:val="20"/>
  </w:num>
  <w:num w:numId="54">
    <w:abstractNumId w:val="8"/>
  </w:num>
  <w:num w:numId="55">
    <w:abstractNumId w:val="25"/>
  </w:num>
  <w:num w:numId="56">
    <w:abstractNumId w:val="13"/>
  </w:num>
  <w:num w:numId="57">
    <w:abstractNumId w:val="54"/>
  </w:num>
  <w:num w:numId="58">
    <w:abstractNumId w:val="71"/>
  </w:num>
  <w:num w:numId="59">
    <w:abstractNumId w:val="12"/>
  </w:num>
  <w:num w:numId="60">
    <w:abstractNumId w:val="16"/>
  </w:num>
  <w:num w:numId="61">
    <w:abstractNumId w:val="74"/>
  </w:num>
  <w:num w:numId="62">
    <w:abstractNumId w:val="62"/>
  </w:num>
  <w:num w:numId="63">
    <w:abstractNumId w:val="46"/>
  </w:num>
  <w:num w:numId="64">
    <w:abstractNumId w:val="61"/>
  </w:num>
  <w:num w:numId="65">
    <w:abstractNumId w:val="69"/>
  </w:num>
  <w:num w:numId="66">
    <w:abstractNumId w:val="56"/>
  </w:num>
  <w:num w:numId="67">
    <w:abstractNumId w:val="28"/>
  </w:num>
  <w:num w:numId="68">
    <w:abstractNumId w:val="1"/>
  </w:num>
  <w:num w:numId="69">
    <w:abstractNumId w:val="36"/>
  </w:num>
  <w:num w:numId="70">
    <w:abstractNumId w:val="10"/>
  </w:num>
  <w:num w:numId="71">
    <w:abstractNumId w:val="31"/>
  </w:num>
  <w:num w:numId="72">
    <w:abstractNumId w:val="72"/>
  </w:num>
  <w:num w:numId="73">
    <w:abstractNumId w:val="4"/>
  </w:num>
  <w:num w:numId="74">
    <w:abstractNumId w:val="44"/>
  </w:num>
  <w:num w:numId="75">
    <w:abstractNumId w:val="68"/>
  </w:num>
  <w:num w:numId="76">
    <w:abstractNumId w:val="11"/>
  </w:num>
  <w:num w:numId="77">
    <w:abstractNumId w:val="11"/>
  </w:num>
  <w:numIdMacAtCleanup w:val="7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  <w15:person w15:author="Jimmy">
    <w15:presenceInfo w15:providerId="None" w15:userId="Jim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05B2"/>
    <w:rsid w:val="00000B06"/>
    <w:rsid w:val="0000304A"/>
    <w:rsid w:val="00007235"/>
    <w:rsid w:val="000073D7"/>
    <w:rsid w:val="00007DB3"/>
    <w:rsid w:val="000112E6"/>
    <w:rsid w:val="00011CCB"/>
    <w:rsid w:val="000125EB"/>
    <w:rsid w:val="00012E7F"/>
    <w:rsid w:val="00013722"/>
    <w:rsid w:val="00013DCC"/>
    <w:rsid w:val="00017362"/>
    <w:rsid w:val="0002042D"/>
    <w:rsid w:val="00020DEF"/>
    <w:rsid w:val="0002171F"/>
    <w:rsid w:val="00021ECC"/>
    <w:rsid w:val="00023D1C"/>
    <w:rsid w:val="00023DED"/>
    <w:rsid w:val="0002499F"/>
    <w:rsid w:val="00024F33"/>
    <w:rsid w:val="000262D1"/>
    <w:rsid w:val="00030CD6"/>
    <w:rsid w:val="000327F0"/>
    <w:rsid w:val="00034D0A"/>
    <w:rsid w:val="00034DB9"/>
    <w:rsid w:val="00034E04"/>
    <w:rsid w:val="0003562B"/>
    <w:rsid w:val="00035A7E"/>
    <w:rsid w:val="00036436"/>
    <w:rsid w:val="00036596"/>
    <w:rsid w:val="00037D3D"/>
    <w:rsid w:val="00040F95"/>
    <w:rsid w:val="00041CB2"/>
    <w:rsid w:val="000425A2"/>
    <w:rsid w:val="0004352D"/>
    <w:rsid w:val="00045035"/>
    <w:rsid w:val="00045C27"/>
    <w:rsid w:val="0004669B"/>
    <w:rsid w:val="00047E92"/>
    <w:rsid w:val="00050D75"/>
    <w:rsid w:val="0005100F"/>
    <w:rsid w:val="000511F9"/>
    <w:rsid w:val="00054211"/>
    <w:rsid w:val="00054214"/>
    <w:rsid w:val="00054457"/>
    <w:rsid w:val="000544D8"/>
    <w:rsid w:val="00054759"/>
    <w:rsid w:val="00054FD2"/>
    <w:rsid w:val="00055B51"/>
    <w:rsid w:val="00056649"/>
    <w:rsid w:val="00056E4F"/>
    <w:rsid w:val="00057694"/>
    <w:rsid w:val="00057E24"/>
    <w:rsid w:val="00061121"/>
    <w:rsid w:val="00061486"/>
    <w:rsid w:val="00063973"/>
    <w:rsid w:val="00063E8B"/>
    <w:rsid w:val="00065F7D"/>
    <w:rsid w:val="00066853"/>
    <w:rsid w:val="00066AEF"/>
    <w:rsid w:val="00066DF8"/>
    <w:rsid w:val="00071536"/>
    <w:rsid w:val="00073A76"/>
    <w:rsid w:val="00075181"/>
    <w:rsid w:val="00076AF2"/>
    <w:rsid w:val="000808E6"/>
    <w:rsid w:val="00080D38"/>
    <w:rsid w:val="000845F1"/>
    <w:rsid w:val="00087839"/>
    <w:rsid w:val="00087D96"/>
    <w:rsid w:val="00087EBF"/>
    <w:rsid w:val="000900C2"/>
    <w:rsid w:val="0009145F"/>
    <w:rsid w:val="00092A61"/>
    <w:rsid w:val="00092D9E"/>
    <w:rsid w:val="000939EE"/>
    <w:rsid w:val="00095994"/>
    <w:rsid w:val="00096B10"/>
    <w:rsid w:val="00097123"/>
    <w:rsid w:val="00097585"/>
    <w:rsid w:val="000A0580"/>
    <w:rsid w:val="000A1BD3"/>
    <w:rsid w:val="000A79E5"/>
    <w:rsid w:val="000A7B45"/>
    <w:rsid w:val="000B01EC"/>
    <w:rsid w:val="000B1A28"/>
    <w:rsid w:val="000B2B16"/>
    <w:rsid w:val="000B30A5"/>
    <w:rsid w:val="000B4B63"/>
    <w:rsid w:val="000B6311"/>
    <w:rsid w:val="000C017E"/>
    <w:rsid w:val="000C07CA"/>
    <w:rsid w:val="000C0A81"/>
    <w:rsid w:val="000C0EB7"/>
    <w:rsid w:val="000C0F26"/>
    <w:rsid w:val="000C1E58"/>
    <w:rsid w:val="000C33EF"/>
    <w:rsid w:val="000C4294"/>
    <w:rsid w:val="000C4912"/>
    <w:rsid w:val="000C4BE9"/>
    <w:rsid w:val="000C52A2"/>
    <w:rsid w:val="000C6667"/>
    <w:rsid w:val="000C7F69"/>
    <w:rsid w:val="000D15C8"/>
    <w:rsid w:val="000D179F"/>
    <w:rsid w:val="000D1978"/>
    <w:rsid w:val="000D19E8"/>
    <w:rsid w:val="000D4632"/>
    <w:rsid w:val="000D630C"/>
    <w:rsid w:val="000D652C"/>
    <w:rsid w:val="000E02BD"/>
    <w:rsid w:val="000E0BDC"/>
    <w:rsid w:val="000E121A"/>
    <w:rsid w:val="000E12E3"/>
    <w:rsid w:val="000E182D"/>
    <w:rsid w:val="000E1E0B"/>
    <w:rsid w:val="000E1E4C"/>
    <w:rsid w:val="000E4648"/>
    <w:rsid w:val="000E7104"/>
    <w:rsid w:val="000F0A9F"/>
    <w:rsid w:val="000F1385"/>
    <w:rsid w:val="000F1843"/>
    <w:rsid w:val="000F2A56"/>
    <w:rsid w:val="000F3AC6"/>
    <w:rsid w:val="000F40A0"/>
    <w:rsid w:val="000F4584"/>
    <w:rsid w:val="000F5C6B"/>
    <w:rsid w:val="000F5FBD"/>
    <w:rsid w:val="000F6A06"/>
    <w:rsid w:val="000F71B0"/>
    <w:rsid w:val="000F76B4"/>
    <w:rsid w:val="00100159"/>
    <w:rsid w:val="00100F79"/>
    <w:rsid w:val="0010246F"/>
    <w:rsid w:val="001027CC"/>
    <w:rsid w:val="00102E9F"/>
    <w:rsid w:val="001058E2"/>
    <w:rsid w:val="00106029"/>
    <w:rsid w:val="001064F8"/>
    <w:rsid w:val="00107365"/>
    <w:rsid w:val="001079AD"/>
    <w:rsid w:val="00110FF0"/>
    <w:rsid w:val="00113190"/>
    <w:rsid w:val="00113E0C"/>
    <w:rsid w:val="001162AC"/>
    <w:rsid w:val="0012007F"/>
    <w:rsid w:val="00120A41"/>
    <w:rsid w:val="00120E3F"/>
    <w:rsid w:val="00124114"/>
    <w:rsid w:val="00124125"/>
    <w:rsid w:val="00124181"/>
    <w:rsid w:val="00124248"/>
    <w:rsid w:val="001243C4"/>
    <w:rsid w:val="0012540B"/>
    <w:rsid w:val="0012710A"/>
    <w:rsid w:val="001277C0"/>
    <w:rsid w:val="001339B9"/>
    <w:rsid w:val="00133A22"/>
    <w:rsid w:val="001341B2"/>
    <w:rsid w:val="00136EDB"/>
    <w:rsid w:val="00136F4E"/>
    <w:rsid w:val="00137693"/>
    <w:rsid w:val="00137B82"/>
    <w:rsid w:val="00140068"/>
    <w:rsid w:val="00140A98"/>
    <w:rsid w:val="00141AE9"/>
    <w:rsid w:val="00142035"/>
    <w:rsid w:val="00142CF2"/>
    <w:rsid w:val="00142F8E"/>
    <w:rsid w:val="001433CF"/>
    <w:rsid w:val="00143753"/>
    <w:rsid w:val="00143CF7"/>
    <w:rsid w:val="00144C7A"/>
    <w:rsid w:val="00144ED3"/>
    <w:rsid w:val="001469CA"/>
    <w:rsid w:val="00147D92"/>
    <w:rsid w:val="00150A9F"/>
    <w:rsid w:val="00151F3D"/>
    <w:rsid w:val="00152D61"/>
    <w:rsid w:val="00153321"/>
    <w:rsid w:val="00157FE5"/>
    <w:rsid w:val="001606DD"/>
    <w:rsid w:val="00161902"/>
    <w:rsid w:val="001639A0"/>
    <w:rsid w:val="001644BA"/>
    <w:rsid w:val="00165A9A"/>
    <w:rsid w:val="0016641A"/>
    <w:rsid w:val="001671C0"/>
    <w:rsid w:val="00167309"/>
    <w:rsid w:val="001703FA"/>
    <w:rsid w:val="00170927"/>
    <w:rsid w:val="00171E6C"/>
    <w:rsid w:val="00171E7D"/>
    <w:rsid w:val="0017222E"/>
    <w:rsid w:val="0017446D"/>
    <w:rsid w:val="00175A3C"/>
    <w:rsid w:val="00176444"/>
    <w:rsid w:val="001801DA"/>
    <w:rsid w:val="00180998"/>
    <w:rsid w:val="00182E9D"/>
    <w:rsid w:val="00185BC0"/>
    <w:rsid w:val="00186753"/>
    <w:rsid w:val="001877D1"/>
    <w:rsid w:val="00187A35"/>
    <w:rsid w:val="00187B6B"/>
    <w:rsid w:val="00187F82"/>
    <w:rsid w:val="001902AF"/>
    <w:rsid w:val="00190F3D"/>
    <w:rsid w:val="001917C6"/>
    <w:rsid w:val="001927DB"/>
    <w:rsid w:val="00193DBB"/>
    <w:rsid w:val="00194564"/>
    <w:rsid w:val="001953D4"/>
    <w:rsid w:val="00196A63"/>
    <w:rsid w:val="00196B11"/>
    <w:rsid w:val="00197952"/>
    <w:rsid w:val="001A2703"/>
    <w:rsid w:val="001A359F"/>
    <w:rsid w:val="001A36C1"/>
    <w:rsid w:val="001A5FAF"/>
    <w:rsid w:val="001B10AD"/>
    <w:rsid w:val="001B174E"/>
    <w:rsid w:val="001B2A79"/>
    <w:rsid w:val="001B551B"/>
    <w:rsid w:val="001B5E52"/>
    <w:rsid w:val="001B6CB1"/>
    <w:rsid w:val="001B71E0"/>
    <w:rsid w:val="001B7E58"/>
    <w:rsid w:val="001C0266"/>
    <w:rsid w:val="001C11AF"/>
    <w:rsid w:val="001C215B"/>
    <w:rsid w:val="001C272B"/>
    <w:rsid w:val="001C2A4F"/>
    <w:rsid w:val="001C2A5F"/>
    <w:rsid w:val="001C3B53"/>
    <w:rsid w:val="001C46D6"/>
    <w:rsid w:val="001C7CAF"/>
    <w:rsid w:val="001D22F7"/>
    <w:rsid w:val="001D3637"/>
    <w:rsid w:val="001D4012"/>
    <w:rsid w:val="001D54E8"/>
    <w:rsid w:val="001D70FE"/>
    <w:rsid w:val="001E11A0"/>
    <w:rsid w:val="001E24A7"/>
    <w:rsid w:val="001E3FAB"/>
    <w:rsid w:val="001E6F26"/>
    <w:rsid w:val="001E75D2"/>
    <w:rsid w:val="001E75F6"/>
    <w:rsid w:val="001E7BB4"/>
    <w:rsid w:val="001F1E1D"/>
    <w:rsid w:val="001F2495"/>
    <w:rsid w:val="001F4828"/>
    <w:rsid w:val="001F4940"/>
    <w:rsid w:val="001F4A55"/>
    <w:rsid w:val="001F6082"/>
    <w:rsid w:val="001F7A35"/>
    <w:rsid w:val="001F7F65"/>
    <w:rsid w:val="00204D0E"/>
    <w:rsid w:val="0020569C"/>
    <w:rsid w:val="00205BF2"/>
    <w:rsid w:val="00205FC4"/>
    <w:rsid w:val="00206F74"/>
    <w:rsid w:val="00210FBB"/>
    <w:rsid w:val="002161F1"/>
    <w:rsid w:val="00216762"/>
    <w:rsid w:val="0021733D"/>
    <w:rsid w:val="00217478"/>
    <w:rsid w:val="002174A4"/>
    <w:rsid w:val="0022185D"/>
    <w:rsid w:val="0022488D"/>
    <w:rsid w:val="002249EC"/>
    <w:rsid w:val="00224CC1"/>
    <w:rsid w:val="00224D8F"/>
    <w:rsid w:val="00224D97"/>
    <w:rsid w:val="00225096"/>
    <w:rsid w:val="00225518"/>
    <w:rsid w:val="0022580F"/>
    <w:rsid w:val="00225C4A"/>
    <w:rsid w:val="00226182"/>
    <w:rsid w:val="00226C5C"/>
    <w:rsid w:val="00230A0D"/>
    <w:rsid w:val="00230CB6"/>
    <w:rsid w:val="00231CBE"/>
    <w:rsid w:val="00231CDD"/>
    <w:rsid w:val="002321FB"/>
    <w:rsid w:val="00233567"/>
    <w:rsid w:val="00233A4E"/>
    <w:rsid w:val="0023431F"/>
    <w:rsid w:val="00235C69"/>
    <w:rsid w:val="0023600E"/>
    <w:rsid w:val="00237579"/>
    <w:rsid w:val="00240E6A"/>
    <w:rsid w:val="00240F10"/>
    <w:rsid w:val="002415CA"/>
    <w:rsid w:val="002426C8"/>
    <w:rsid w:val="0024376E"/>
    <w:rsid w:val="00243A80"/>
    <w:rsid w:val="0024414B"/>
    <w:rsid w:val="002445A8"/>
    <w:rsid w:val="00244630"/>
    <w:rsid w:val="00245296"/>
    <w:rsid w:val="00246056"/>
    <w:rsid w:val="002472A5"/>
    <w:rsid w:val="002472D6"/>
    <w:rsid w:val="00250FA5"/>
    <w:rsid w:val="00250FD2"/>
    <w:rsid w:val="00252B07"/>
    <w:rsid w:val="0025351E"/>
    <w:rsid w:val="00253CFA"/>
    <w:rsid w:val="002568C9"/>
    <w:rsid w:val="00256C9E"/>
    <w:rsid w:val="002577B4"/>
    <w:rsid w:val="00262B13"/>
    <w:rsid w:val="00264640"/>
    <w:rsid w:val="002652EF"/>
    <w:rsid w:val="002653C7"/>
    <w:rsid w:val="00266F6B"/>
    <w:rsid w:val="0026785B"/>
    <w:rsid w:val="00270CB2"/>
    <w:rsid w:val="0027172E"/>
    <w:rsid w:val="002756D3"/>
    <w:rsid w:val="002757E7"/>
    <w:rsid w:val="002827BE"/>
    <w:rsid w:val="00283A12"/>
    <w:rsid w:val="00284F53"/>
    <w:rsid w:val="0028666D"/>
    <w:rsid w:val="002876A7"/>
    <w:rsid w:val="00287CA2"/>
    <w:rsid w:val="0029177A"/>
    <w:rsid w:val="00292354"/>
    <w:rsid w:val="00292B41"/>
    <w:rsid w:val="00293D26"/>
    <w:rsid w:val="002A1E0C"/>
    <w:rsid w:val="002A2581"/>
    <w:rsid w:val="002A2898"/>
    <w:rsid w:val="002A28E1"/>
    <w:rsid w:val="002A4C00"/>
    <w:rsid w:val="002A6F5B"/>
    <w:rsid w:val="002A744B"/>
    <w:rsid w:val="002B0C7C"/>
    <w:rsid w:val="002B1AFA"/>
    <w:rsid w:val="002B2780"/>
    <w:rsid w:val="002B2B57"/>
    <w:rsid w:val="002B377B"/>
    <w:rsid w:val="002B4BFC"/>
    <w:rsid w:val="002B610D"/>
    <w:rsid w:val="002B67FB"/>
    <w:rsid w:val="002C0459"/>
    <w:rsid w:val="002C10D9"/>
    <w:rsid w:val="002C1DF9"/>
    <w:rsid w:val="002C2A30"/>
    <w:rsid w:val="002C3893"/>
    <w:rsid w:val="002C444A"/>
    <w:rsid w:val="002C6E3A"/>
    <w:rsid w:val="002C711F"/>
    <w:rsid w:val="002C7198"/>
    <w:rsid w:val="002C7B8F"/>
    <w:rsid w:val="002D1824"/>
    <w:rsid w:val="002D1CDD"/>
    <w:rsid w:val="002D2CB5"/>
    <w:rsid w:val="002D5243"/>
    <w:rsid w:val="002D5911"/>
    <w:rsid w:val="002D7321"/>
    <w:rsid w:val="002D7DAA"/>
    <w:rsid w:val="002E151B"/>
    <w:rsid w:val="002E1ACB"/>
    <w:rsid w:val="002E2936"/>
    <w:rsid w:val="002E41D2"/>
    <w:rsid w:val="002E5111"/>
    <w:rsid w:val="002E5E47"/>
    <w:rsid w:val="002E5F6F"/>
    <w:rsid w:val="002E6763"/>
    <w:rsid w:val="002E7D21"/>
    <w:rsid w:val="002F0268"/>
    <w:rsid w:val="002F0632"/>
    <w:rsid w:val="002F0B27"/>
    <w:rsid w:val="002F0CFC"/>
    <w:rsid w:val="002F1C7B"/>
    <w:rsid w:val="002F1D47"/>
    <w:rsid w:val="002F2079"/>
    <w:rsid w:val="002F3A45"/>
    <w:rsid w:val="002F4655"/>
    <w:rsid w:val="002F5878"/>
    <w:rsid w:val="002F5F4C"/>
    <w:rsid w:val="002F7896"/>
    <w:rsid w:val="003003A1"/>
    <w:rsid w:val="00300F3E"/>
    <w:rsid w:val="00301007"/>
    <w:rsid w:val="003058ED"/>
    <w:rsid w:val="00305CE2"/>
    <w:rsid w:val="00305EF5"/>
    <w:rsid w:val="00306113"/>
    <w:rsid w:val="00306EA8"/>
    <w:rsid w:val="00307FD3"/>
    <w:rsid w:val="00310382"/>
    <w:rsid w:val="0031124E"/>
    <w:rsid w:val="00312175"/>
    <w:rsid w:val="0032183E"/>
    <w:rsid w:val="00323161"/>
    <w:rsid w:val="003240D3"/>
    <w:rsid w:val="0032491B"/>
    <w:rsid w:val="00324950"/>
    <w:rsid w:val="00325FE5"/>
    <w:rsid w:val="00327C35"/>
    <w:rsid w:val="00331752"/>
    <w:rsid w:val="00331789"/>
    <w:rsid w:val="003334CB"/>
    <w:rsid w:val="00334545"/>
    <w:rsid w:val="00335BA0"/>
    <w:rsid w:val="00336157"/>
    <w:rsid w:val="00337B5A"/>
    <w:rsid w:val="003411EF"/>
    <w:rsid w:val="0034225D"/>
    <w:rsid w:val="00342D6B"/>
    <w:rsid w:val="00344028"/>
    <w:rsid w:val="0034523C"/>
    <w:rsid w:val="00345587"/>
    <w:rsid w:val="0034582B"/>
    <w:rsid w:val="0034637B"/>
    <w:rsid w:val="003469DE"/>
    <w:rsid w:val="00346A3D"/>
    <w:rsid w:val="00347673"/>
    <w:rsid w:val="00347CB4"/>
    <w:rsid w:val="00351A89"/>
    <w:rsid w:val="0035486E"/>
    <w:rsid w:val="00354D33"/>
    <w:rsid w:val="0035600D"/>
    <w:rsid w:val="00357A31"/>
    <w:rsid w:val="00360394"/>
    <w:rsid w:val="00362BA6"/>
    <w:rsid w:val="00364176"/>
    <w:rsid w:val="00364864"/>
    <w:rsid w:val="0036508F"/>
    <w:rsid w:val="003658BC"/>
    <w:rsid w:val="003732C6"/>
    <w:rsid w:val="00373E84"/>
    <w:rsid w:val="00374CF2"/>
    <w:rsid w:val="003764CF"/>
    <w:rsid w:val="00376915"/>
    <w:rsid w:val="00376B19"/>
    <w:rsid w:val="00377001"/>
    <w:rsid w:val="00377025"/>
    <w:rsid w:val="00377549"/>
    <w:rsid w:val="003803D2"/>
    <w:rsid w:val="00380E96"/>
    <w:rsid w:val="00381055"/>
    <w:rsid w:val="0038162D"/>
    <w:rsid w:val="00383504"/>
    <w:rsid w:val="003864C9"/>
    <w:rsid w:val="00386514"/>
    <w:rsid w:val="00387490"/>
    <w:rsid w:val="00390B40"/>
    <w:rsid w:val="0039182E"/>
    <w:rsid w:val="00392288"/>
    <w:rsid w:val="0039284C"/>
    <w:rsid w:val="00393C5A"/>
    <w:rsid w:val="0039401B"/>
    <w:rsid w:val="003940F0"/>
    <w:rsid w:val="00394337"/>
    <w:rsid w:val="0039564B"/>
    <w:rsid w:val="00396A69"/>
    <w:rsid w:val="00397DA3"/>
    <w:rsid w:val="003A0B88"/>
    <w:rsid w:val="003A1007"/>
    <w:rsid w:val="003A116C"/>
    <w:rsid w:val="003A3546"/>
    <w:rsid w:val="003A7BA8"/>
    <w:rsid w:val="003B2147"/>
    <w:rsid w:val="003B237F"/>
    <w:rsid w:val="003B61B8"/>
    <w:rsid w:val="003B6B6C"/>
    <w:rsid w:val="003C0C08"/>
    <w:rsid w:val="003C2F8D"/>
    <w:rsid w:val="003C3DE5"/>
    <w:rsid w:val="003C3E04"/>
    <w:rsid w:val="003C45A3"/>
    <w:rsid w:val="003C5D30"/>
    <w:rsid w:val="003C6DFB"/>
    <w:rsid w:val="003D2018"/>
    <w:rsid w:val="003D2078"/>
    <w:rsid w:val="003D3F5D"/>
    <w:rsid w:val="003D42D2"/>
    <w:rsid w:val="003D4587"/>
    <w:rsid w:val="003D740E"/>
    <w:rsid w:val="003D7987"/>
    <w:rsid w:val="003E0B19"/>
    <w:rsid w:val="003E377E"/>
    <w:rsid w:val="003E3D08"/>
    <w:rsid w:val="003E7520"/>
    <w:rsid w:val="003F0C50"/>
    <w:rsid w:val="003F12DE"/>
    <w:rsid w:val="003F1392"/>
    <w:rsid w:val="003F1629"/>
    <w:rsid w:val="003F1A77"/>
    <w:rsid w:val="003F3EC9"/>
    <w:rsid w:val="003F63C7"/>
    <w:rsid w:val="003F6830"/>
    <w:rsid w:val="003F7847"/>
    <w:rsid w:val="0040026F"/>
    <w:rsid w:val="0040115F"/>
    <w:rsid w:val="00401AB5"/>
    <w:rsid w:val="0040219B"/>
    <w:rsid w:val="004030F5"/>
    <w:rsid w:val="00403EE4"/>
    <w:rsid w:val="00404574"/>
    <w:rsid w:val="00405BDB"/>
    <w:rsid w:val="00406451"/>
    <w:rsid w:val="00407183"/>
    <w:rsid w:val="0041084B"/>
    <w:rsid w:val="004113FE"/>
    <w:rsid w:val="00414CA5"/>
    <w:rsid w:val="004154CA"/>
    <w:rsid w:val="00416652"/>
    <w:rsid w:val="004174CD"/>
    <w:rsid w:val="00421172"/>
    <w:rsid w:val="0042315D"/>
    <w:rsid w:val="004232DC"/>
    <w:rsid w:val="0042387D"/>
    <w:rsid w:val="00423A8E"/>
    <w:rsid w:val="0042427E"/>
    <w:rsid w:val="00425EC2"/>
    <w:rsid w:val="00426B04"/>
    <w:rsid w:val="00426D49"/>
    <w:rsid w:val="00427340"/>
    <w:rsid w:val="0043102B"/>
    <w:rsid w:val="00431896"/>
    <w:rsid w:val="004327CB"/>
    <w:rsid w:val="00433CA3"/>
    <w:rsid w:val="00434ABF"/>
    <w:rsid w:val="004350B8"/>
    <w:rsid w:val="00437383"/>
    <w:rsid w:val="00440F55"/>
    <w:rsid w:val="00441DF5"/>
    <w:rsid w:val="00443B23"/>
    <w:rsid w:val="00444F98"/>
    <w:rsid w:val="00445210"/>
    <w:rsid w:val="00445300"/>
    <w:rsid w:val="00447AF5"/>
    <w:rsid w:val="004509D6"/>
    <w:rsid w:val="004527F2"/>
    <w:rsid w:val="004552FD"/>
    <w:rsid w:val="004563CA"/>
    <w:rsid w:val="004568B2"/>
    <w:rsid w:val="0045695F"/>
    <w:rsid w:val="00460CE3"/>
    <w:rsid w:val="00461220"/>
    <w:rsid w:val="00461FDC"/>
    <w:rsid w:val="00462FBB"/>
    <w:rsid w:val="00463868"/>
    <w:rsid w:val="00464FD2"/>
    <w:rsid w:val="004664D1"/>
    <w:rsid w:val="004670F2"/>
    <w:rsid w:val="00470B7D"/>
    <w:rsid w:val="00470D66"/>
    <w:rsid w:val="00470E60"/>
    <w:rsid w:val="00471F13"/>
    <w:rsid w:val="0047240D"/>
    <w:rsid w:val="00472A92"/>
    <w:rsid w:val="00473911"/>
    <w:rsid w:val="004750F2"/>
    <w:rsid w:val="004766A6"/>
    <w:rsid w:val="00480B69"/>
    <w:rsid w:val="00483067"/>
    <w:rsid w:val="00483661"/>
    <w:rsid w:val="00484E4D"/>
    <w:rsid w:val="00485433"/>
    <w:rsid w:val="004859CE"/>
    <w:rsid w:val="004862DC"/>
    <w:rsid w:val="00491D59"/>
    <w:rsid w:val="00492096"/>
    <w:rsid w:val="00496412"/>
    <w:rsid w:val="00496758"/>
    <w:rsid w:val="00496A9B"/>
    <w:rsid w:val="00496F36"/>
    <w:rsid w:val="00497799"/>
    <w:rsid w:val="00497E28"/>
    <w:rsid w:val="004A052F"/>
    <w:rsid w:val="004A0B1D"/>
    <w:rsid w:val="004A0F91"/>
    <w:rsid w:val="004A35C1"/>
    <w:rsid w:val="004A397C"/>
    <w:rsid w:val="004A3F98"/>
    <w:rsid w:val="004A5C4B"/>
    <w:rsid w:val="004A7524"/>
    <w:rsid w:val="004B00A6"/>
    <w:rsid w:val="004B10B3"/>
    <w:rsid w:val="004B235F"/>
    <w:rsid w:val="004B2422"/>
    <w:rsid w:val="004B2FE0"/>
    <w:rsid w:val="004B3B0B"/>
    <w:rsid w:val="004B3CF0"/>
    <w:rsid w:val="004B3D7D"/>
    <w:rsid w:val="004B3F47"/>
    <w:rsid w:val="004B475B"/>
    <w:rsid w:val="004B515C"/>
    <w:rsid w:val="004B5C6C"/>
    <w:rsid w:val="004B623A"/>
    <w:rsid w:val="004B65F9"/>
    <w:rsid w:val="004B6A98"/>
    <w:rsid w:val="004B79D7"/>
    <w:rsid w:val="004C0413"/>
    <w:rsid w:val="004C21E1"/>
    <w:rsid w:val="004C27A1"/>
    <w:rsid w:val="004C3CE6"/>
    <w:rsid w:val="004C46A4"/>
    <w:rsid w:val="004C4AE8"/>
    <w:rsid w:val="004C6A03"/>
    <w:rsid w:val="004C6BDC"/>
    <w:rsid w:val="004C6EE7"/>
    <w:rsid w:val="004C791E"/>
    <w:rsid w:val="004D0B1F"/>
    <w:rsid w:val="004D1E71"/>
    <w:rsid w:val="004D21CC"/>
    <w:rsid w:val="004D2BC0"/>
    <w:rsid w:val="004D4419"/>
    <w:rsid w:val="004D4D05"/>
    <w:rsid w:val="004D6CCD"/>
    <w:rsid w:val="004D78AF"/>
    <w:rsid w:val="004E18D4"/>
    <w:rsid w:val="004E19B8"/>
    <w:rsid w:val="004E2DE9"/>
    <w:rsid w:val="004E3737"/>
    <w:rsid w:val="004E4822"/>
    <w:rsid w:val="004E4B9E"/>
    <w:rsid w:val="004E644B"/>
    <w:rsid w:val="004E6761"/>
    <w:rsid w:val="004E7E38"/>
    <w:rsid w:val="004F1DED"/>
    <w:rsid w:val="004F24F7"/>
    <w:rsid w:val="004F2B7E"/>
    <w:rsid w:val="004F4993"/>
    <w:rsid w:val="004F4A43"/>
    <w:rsid w:val="004F67A4"/>
    <w:rsid w:val="004F6FF7"/>
    <w:rsid w:val="004F738D"/>
    <w:rsid w:val="004F78FD"/>
    <w:rsid w:val="004F7C3E"/>
    <w:rsid w:val="0050073E"/>
    <w:rsid w:val="0050093B"/>
    <w:rsid w:val="00500E78"/>
    <w:rsid w:val="00501C69"/>
    <w:rsid w:val="0050218E"/>
    <w:rsid w:val="005025A7"/>
    <w:rsid w:val="00503B47"/>
    <w:rsid w:val="00503E7F"/>
    <w:rsid w:val="0050498C"/>
    <w:rsid w:val="00506509"/>
    <w:rsid w:val="00507424"/>
    <w:rsid w:val="00507B25"/>
    <w:rsid w:val="00507C03"/>
    <w:rsid w:val="00507E1E"/>
    <w:rsid w:val="00507E8D"/>
    <w:rsid w:val="0051009D"/>
    <w:rsid w:val="005122A2"/>
    <w:rsid w:val="00512342"/>
    <w:rsid w:val="005137F9"/>
    <w:rsid w:val="00513AFB"/>
    <w:rsid w:val="00513B27"/>
    <w:rsid w:val="00513B4F"/>
    <w:rsid w:val="00513FD9"/>
    <w:rsid w:val="0051461B"/>
    <w:rsid w:val="00514A12"/>
    <w:rsid w:val="005152C6"/>
    <w:rsid w:val="00517CC2"/>
    <w:rsid w:val="00520516"/>
    <w:rsid w:val="00522B2E"/>
    <w:rsid w:val="005242C1"/>
    <w:rsid w:val="005257DF"/>
    <w:rsid w:val="0052587D"/>
    <w:rsid w:val="00525AE4"/>
    <w:rsid w:val="0052717E"/>
    <w:rsid w:val="00530625"/>
    <w:rsid w:val="0053668E"/>
    <w:rsid w:val="005367A2"/>
    <w:rsid w:val="005368E9"/>
    <w:rsid w:val="00537695"/>
    <w:rsid w:val="0053785C"/>
    <w:rsid w:val="0054004E"/>
    <w:rsid w:val="0054059D"/>
    <w:rsid w:val="005423BB"/>
    <w:rsid w:val="00542793"/>
    <w:rsid w:val="00543ADF"/>
    <w:rsid w:val="00544978"/>
    <w:rsid w:val="005479F2"/>
    <w:rsid w:val="0055038C"/>
    <w:rsid w:val="005510D3"/>
    <w:rsid w:val="0055123C"/>
    <w:rsid w:val="0055328D"/>
    <w:rsid w:val="00553A42"/>
    <w:rsid w:val="00554A5B"/>
    <w:rsid w:val="005566F0"/>
    <w:rsid w:val="0055678C"/>
    <w:rsid w:val="00561E33"/>
    <w:rsid w:val="00561EFD"/>
    <w:rsid w:val="00562EA1"/>
    <w:rsid w:val="00563566"/>
    <w:rsid w:val="005637B4"/>
    <w:rsid w:val="00563D30"/>
    <w:rsid w:val="005649AF"/>
    <w:rsid w:val="00571525"/>
    <w:rsid w:val="00573A43"/>
    <w:rsid w:val="00573F5A"/>
    <w:rsid w:val="00574203"/>
    <w:rsid w:val="0057669E"/>
    <w:rsid w:val="005803EF"/>
    <w:rsid w:val="005821C9"/>
    <w:rsid w:val="005838CB"/>
    <w:rsid w:val="00584CCF"/>
    <w:rsid w:val="00584F35"/>
    <w:rsid w:val="0058659E"/>
    <w:rsid w:val="005918FA"/>
    <w:rsid w:val="00593B08"/>
    <w:rsid w:val="00594854"/>
    <w:rsid w:val="00594B22"/>
    <w:rsid w:val="0059543D"/>
    <w:rsid w:val="005A04E4"/>
    <w:rsid w:val="005A1BE9"/>
    <w:rsid w:val="005A24C3"/>
    <w:rsid w:val="005A4D7A"/>
    <w:rsid w:val="005A4FE4"/>
    <w:rsid w:val="005A59AF"/>
    <w:rsid w:val="005A6394"/>
    <w:rsid w:val="005A6590"/>
    <w:rsid w:val="005A6AC8"/>
    <w:rsid w:val="005A7088"/>
    <w:rsid w:val="005B0CEB"/>
    <w:rsid w:val="005B0E19"/>
    <w:rsid w:val="005B2372"/>
    <w:rsid w:val="005B48F9"/>
    <w:rsid w:val="005B652D"/>
    <w:rsid w:val="005B6673"/>
    <w:rsid w:val="005B6981"/>
    <w:rsid w:val="005B77AB"/>
    <w:rsid w:val="005C491B"/>
    <w:rsid w:val="005C4F8E"/>
    <w:rsid w:val="005C7707"/>
    <w:rsid w:val="005D096F"/>
    <w:rsid w:val="005D0F52"/>
    <w:rsid w:val="005D298D"/>
    <w:rsid w:val="005D325A"/>
    <w:rsid w:val="005D3488"/>
    <w:rsid w:val="005D359B"/>
    <w:rsid w:val="005D35EF"/>
    <w:rsid w:val="005D4778"/>
    <w:rsid w:val="005D4DFF"/>
    <w:rsid w:val="005D6234"/>
    <w:rsid w:val="005E0482"/>
    <w:rsid w:val="005E0BCF"/>
    <w:rsid w:val="005E6B7F"/>
    <w:rsid w:val="005E7FBD"/>
    <w:rsid w:val="005F30B2"/>
    <w:rsid w:val="005F3A43"/>
    <w:rsid w:val="005F48B2"/>
    <w:rsid w:val="005F4ABB"/>
    <w:rsid w:val="005F59C4"/>
    <w:rsid w:val="005F7819"/>
    <w:rsid w:val="0060171D"/>
    <w:rsid w:val="006023B2"/>
    <w:rsid w:val="00602C28"/>
    <w:rsid w:val="00602E1A"/>
    <w:rsid w:val="00603DA2"/>
    <w:rsid w:val="00606293"/>
    <w:rsid w:val="006065E8"/>
    <w:rsid w:val="00606608"/>
    <w:rsid w:val="00606CBD"/>
    <w:rsid w:val="006100F4"/>
    <w:rsid w:val="006135DA"/>
    <w:rsid w:val="00614313"/>
    <w:rsid w:val="006146C4"/>
    <w:rsid w:val="006170DF"/>
    <w:rsid w:val="0061714D"/>
    <w:rsid w:val="00617DDD"/>
    <w:rsid w:val="006201C8"/>
    <w:rsid w:val="00620B2B"/>
    <w:rsid w:val="00620C4F"/>
    <w:rsid w:val="00621CCE"/>
    <w:rsid w:val="006220A8"/>
    <w:rsid w:val="00622719"/>
    <w:rsid w:val="00623C18"/>
    <w:rsid w:val="00625676"/>
    <w:rsid w:val="006256F4"/>
    <w:rsid w:val="00626966"/>
    <w:rsid w:val="00627917"/>
    <w:rsid w:val="006328CF"/>
    <w:rsid w:val="00633C87"/>
    <w:rsid w:val="00635E74"/>
    <w:rsid w:val="00636F0F"/>
    <w:rsid w:val="00637536"/>
    <w:rsid w:val="0064010B"/>
    <w:rsid w:val="00643388"/>
    <w:rsid w:val="006437C1"/>
    <w:rsid w:val="00645CA6"/>
    <w:rsid w:val="00645FB0"/>
    <w:rsid w:val="00646447"/>
    <w:rsid w:val="0064713F"/>
    <w:rsid w:val="006501D3"/>
    <w:rsid w:val="006538F9"/>
    <w:rsid w:val="00654516"/>
    <w:rsid w:val="00654895"/>
    <w:rsid w:val="006561EA"/>
    <w:rsid w:val="00656F49"/>
    <w:rsid w:val="006574DE"/>
    <w:rsid w:val="00657E95"/>
    <w:rsid w:val="006615E7"/>
    <w:rsid w:val="00661605"/>
    <w:rsid w:val="006618A2"/>
    <w:rsid w:val="0066286B"/>
    <w:rsid w:val="00662DCE"/>
    <w:rsid w:val="006639F7"/>
    <w:rsid w:val="00663E6F"/>
    <w:rsid w:val="00663EAF"/>
    <w:rsid w:val="00664207"/>
    <w:rsid w:val="00665012"/>
    <w:rsid w:val="0066518A"/>
    <w:rsid w:val="00665678"/>
    <w:rsid w:val="006708A6"/>
    <w:rsid w:val="00670A39"/>
    <w:rsid w:val="0067121D"/>
    <w:rsid w:val="0067406D"/>
    <w:rsid w:val="0067508A"/>
    <w:rsid w:val="00675152"/>
    <w:rsid w:val="0068029E"/>
    <w:rsid w:val="006802EE"/>
    <w:rsid w:val="00680EA4"/>
    <w:rsid w:val="0068195F"/>
    <w:rsid w:val="00690767"/>
    <w:rsid w:val="00691350"/>
    <w:rsid w:val="006913BB"/>
    <w:rsid w:val="00691666"/>
    <w:rsid w:val="00692788"/>
    <w:rsid w:val="00693B05"/>
    <w:rsid w:val="006950E0"/>
    <w:rsid w:val="006965BE"/>
    <w:rsid w:val="00696D74"/>
    <w:rsid w:val="006A02BF"/>
    <w:rsid w:val="006A0D8B"/>
    <w:rsid w:val="006A1E15"/>
    <w:rsid w:val="006A3A69"/>
    <w:rsid w:val="006A3B6F"/>
    <w:rsid w:val="006A42BA"/>
    <w:rsid w:val="006A4759"/>
    <w:rsid w:val="006A5A39"/>
    <w:rsid w:val="006A6B98"/>
    <w:rsid w:val="006B080C"/>
    <w:rsid w:val="006B0A13"/>
    <w:rsid w:val="006B321F"/>
    <w:rsid w:val="006B3906"/>
    <w:rsid w:val="006B4744"/>
    <w:rsid w:val="006B4F6C"/>
    <w:rsid w:val="006B4F8F"/>
    <w:rsid w:val="006B5671"/>
    <w:rsid w:val="006B5701"/>
    <w:rsid w:val="006B5997"/>
    <w:rsid w:val="006B79C2"/>
    <w:rsid w:val="006C0232"/>
    <w:rsid w:val="006C14EA"/>
    <w:rsid w:val="006C284E"/>
    <w:rsid w:val="006C464C"/>
    <w:rsid w:val="006C4700"/>
    <w:rsid w:val="006C5352"/>
    <w:rsid w:val="006C5417"/>
    <w:rsid w:val="006C5551"/>
    <w:rsid w:val="006C5988"/>
    <w:rsid w:val="006C60AA"/>
    <w:rsid w:val="006C7DFB"/>
    <w:rsid w:val="006C7EE4"/>
    <w:rsid w:val="006D1691"/>
    <w:rsid w:val="006D2319"/>
    <w:rsid w:val="006D3150"/>
    <w:rsid w:val="006D46AB"/>
    <w:rsid w:val="006D534E"/>
    <w:rsid w:val="006E032B"/>
    <w:rsid w:val="006E1914"/>
    <w:rsid w:val="006E28C8"/>
    <w:rsid w:val="006E33DB"/>
    <w:rsid w:val="006E36A3"/>
    <w:rsid w:val="006E520A"/>
    <w:rsid w:val="006E79E3"/>
    <w:rsid w:val="006F0AED"/>
    <w:rsid w:val="006F0CE6"/>
    <w:rsid w:val="006F2F12"/>
    <w:rsid w:val="006F3500"/>
    <w:rsid w:val="006F3A8F"/>
    <w:rsid w:val="006F49B4"/>
    <w:rsid w:val="006F508C"/>
    <w:rsid w:val="006F51AB"/>
    <w:rsid w:val="006F5754"/>
    <w:rsid w:val="006F7076"/>
    <w:rsid w:val="006F79AB"/>
    <w:rsid w:val="006F7A57"/>
    <w:rsid w:val="00700727"/>
    <w:rsid w:val="007036D0"/>
    <w:rsid w:val="00704038"/>
    <w:rsid w:val="00706B15"/>
    <w:rsid w:val="00706BC2"/>
    <w:rsid w:val="007070FF"/>
    <w:rsid w:val="00707C43"/>
    <w:rsid w:val="007109A3"/>
    <w:rsid w:val="00713EF9"/>
    <w:rsid w:val="007143A3"/>
    <w:rsid w:val="007149B0"/>
    <w:rsid w:val="00716455"/>
    <w:rsid w:val="00717312"/>
    <w:rsid w:val="00717B82"/>
    <w:rsid w:val="007220B1"/>
    <w:rsid w:val="007232E9"/>
    <w:rsid w:val="00723B48"/>
    <w:rsid w:val="00725165"/>
    <w:rsid w:val="00726261"/>
    <w:rsid w:val="00726F57"/>
    <w:rsid w:val="00727392"/>
    <w:rsid w:val="007275B8"/>
    <w:rsid w:val="00727BD6"/>
    <w:rsid w:val="00730D11"/>
    <w:rsid w:val="0073276B"/>
    <w:rsid w:val="00732882"/>
    <w:rsid w:val="00733081"/>
    <w:rsid w:val="007337E2"/>
    <w:rsid w:val="0073397A"/>
    <w:rsid w:val="00736FBE"/>
    <w:rsid w:val="0074007D"/>
    <w:rsid w:val="0074038F"/>
    <w:rsid w:val="00740611"/>
    <w:rsid w:val="007409F2"/>
    <w:rsid w:val="00741A2D"/>
    <w:rsid w:val="007422FB"/>
    <w:rsid w:val="00743A1A"/>
    <w:rsid w:val="00745404"/>
    <w:rsid w:val="00745FFF"/>
    <w:rsid w:val="007475EC"/>
    <w:rsid w:val="0074797B"/>
    <w:rsid w:val="00747993"/>
    <w:rsid w:val="00747F04"/>
    <w:rsid w:val="00750B2D"/>
    <w:rsid w:val="007511B3"/>
    <w:rsid w:val="0075145A"/>
    <w:rsid w:val="007519CA"/>
    <w:rsid w:val="00752487"/>
    <w:rsid w:val="00753217"/>
    <w:rsid w:val="00753349"/>
    <w:rsid w:val="00753FBD"/>
    <w:rsid w:val="00754D82"/>
    <w:rsid w:val="007610E3"/>
    <w:rsid w:val="00761AD8"/>
    <w:rsid w:val="007642E7"/>
    <w:rsid w:val="0076514F"/>
    <w:rsid w:val="00767EF0"/>
    <w:rsid w:val="00770CB4"/>
    <w:rsid w:val="00771CFD"/>
    <w:rsid w:val="0077411D"/>
    <w:rsid w:val="0077436C"/>
    <w:rsid w:val="00774818"/>
    <w:rsid w:val="007754E0"/>
    <w:rsid w:val="00775589"/>
    <w:rsid w:val="00780C09"/>
    <w:rsid w:val="007815F5"/>
    <w:rsid w:val="00784DDC"/>
    <w:rsid w:val="0078500E"/>
    <w:rsid w:val="0078555C"/>
    <w:rsid w:val="00786455"/>
    <w:rsid w:val="00786B80"/>
    <w:rsid w:val="00786C9C"/>
    <w:rsid w:val="0078718D"/>
    <w:rsid w:val="00787B0D"/>
    <w:rsid w:val="007909ED"/>
    <w:rsid w:val="00790F25"/>
    <w:rsid w:val="00791653"/>
    <w:rsid w:val="00791A7B"/>
    <w:rsid w:val="0079282A"/>
    <w:rsid w:val="007947C8"/>
    <w:rsid w:val="00796E0E"/>
    <w:rsid w:val="00797D54"/>
    <w:rsid w:val="007A0AE5"/>
    <w:rsid w:val="007A0DF0"/>
    <w:rsid w:val="007A454D"/>
    <w:rsid w:val="007A5D49"/>
    <w:rsid w:val="007A60B1"/>
    <w:rsid w:val="007A6792"/>
    <w:rsid w:val="007A7498"/>
    <w:rsid w:val="007B1718"/>
    <w:rsid w:val="007B3EB6"/>
    <w:rsid w:val="007B448C"/>
    <w:rsid w:val="007B5E25"/>
    <w:rsid w:val="007B61A3"/>
    <w:rsid w:val="007B61D3"/>
    <w:rsid w:val="007C0257"/>
    <w:rsid w:val="007C2F80"/>
    <w:rsid w:val="007C32B0"/>
    <w:rsid w:val="007C58CE"/>
    <w:rsid w:val="007C603B"/>
    <w:rsid w:val="007C6176"/>
    <w:rsid w:val="007C6D50"/>
    <w:rsid w:val="007C744B"/>
    <w:rsid w:val="007D08D7"/>
    <w:rsid w:val="007D0F20"/>
    <w:rsid w:val="007D1233"/>
    <w:rsid w:val="007D1481"/>
    <w:rsid w:val="007D24B7"/>
    <w:rsid w:val="007D2A39"/>
    <w:rsid w:val="007D2D99"/>
    <w:rsid w:val="007D5B09"/>
    <w:rsid w:val="007D6140"/>
    <w:rsid w:val="007D6592"/>
    <w:rsid w:val="007D69CB"/>
    <w:rsid w:val="007E14AB"/>
    <w:rsid w:val="007E1E04"/>
    <w:rsid w:val="007E2289"/>
    <w:rsid w:val="007E2521"/>
    <w:rsid w:val="007E3BF7"/>
    <w:rsid w:val="007E3DB9"/>
    <w:rsid w:val="007E44A1"/>
    <w:rsid w:val="007E44CB"/>
    <w:rsid w:val="007E472B"/>
    <w:rsid w:val="007E4CDC"/>
    <w:rsid w:val="007F34E5"/>
    <w:rsid w:val="007F4974"/>
    <w:rsid w:val="007F49DA"/>
    <w:rsid w:val="007F49EF"/>
    <w:rsid w:val="007F57D6"/>
    <w:rsid w:val="00800B7E"/>
    <w:rsid w:val="00801514"/>
    <w:rsid w:val="00802E2E"/>
    <w:rsid w:val="00804897"/>
    <w:rsid w:val="00804C1B"/>
    <w:rsid w:val="0080526D"/>
    <w:rsid w:val="008069D2"/>
    <w:rsid w:val="00810D4B"/>
    <w:rsid w:val="008118C3"/>
    <w:rsid w:val="00811E7F"/>
    <w:rsid w:val="00813190"/>
    <w:rsid w:val="00813E8E"/>
    <w:rsid w:val="0081448A"/>
    <w:rsid w:val="008152E0"/>
    <w:rsid w:val="00816003"/>
    <w:rsid w:val="00816BD5"/>
    <w:rsid w:val="00817D53"/>
    <w:rsid w:val="008202EB"/>
    <w:rsid w:val="00820670"/>
    <w:rsid w:val="00820800"/>
    <w:rsid w:val="00821841"/>
    <w:rsid w:val="0082185C"/>
    <w:rsid w:val="00821FCD"/>
    <w:rsid w:val="00822A0B"/>
    <w:rsid w:val="00822E84"/>
    <w:rsid w:val="008230BE"/>
    <w:rsid w:val="0082399B"/>
    <w:rsid w:val="00826312"/>
    <w:rsid w:val="00827DBE"/>
    <w:rsid w:val="00830980"/>
    <w:rsid w:val="00831265"/>
    <w:rsid w:val="0083133D"/>
    <w:rsid w:val="00831614"/>
    <w:rsid w:val="00831C6B"/>
    <w:rsid w:val="0083239E"/>
    <w:rsid w:val="00832420"/>
    <w:rsid w:val="00832528"/>
    <w:rsid w:val="008331FF"/>
    <w:rsid w:val="00833C21"/>
    <w:rsid w:val="00834B2D"/>
    <w:rsid w:val="008413CD"/>
    <w:rsid w:val="0084146C"/>
    <w:rsid w:val="00842850"/>
    <w:rsid w:val="00842F3C"/>
    <w:rsid w:val="00842F51"/>
    <w:rsid w:val="00843D27"/>
    <w:rsid w:val="008459F9"/>
    <w:rsid w:val="00846227"/>
    <w:rsid w:val="008508BB"/>
    <w:rsid w:val="008516EF"/>
    <w:rsid w:val="00851C76"/>
    <w:rsid w:val="0085255D"/>
    <w:rsid w:val="00853C8D"/>
    <w:rsid w:val="0085565E"/>
    <w:rsid w:val="00855FF6"/>
    <w:rsid w:val="0085777B"/>
    <w:rsid w:val="0086055C"/>
    <w:rsid w:val="00861342"/>
    <w:rsid w:val="00861D1C"/>
    <w:rsid w:val="00863B21"/>
    <w:rsid w:val="00864616"/>
    <w:rsid w:val="0086507F"/>
    <w:rsid w:val="00866211"/>
    <w:rsid w:val="00867B6A"/>
    <w:rsid w:val="00867C1D"/>
    <w:rsid w:val="008708AE"/>
    <w:rsid w:val="008716EA"/>
    <w:rsid w:val="0087201B"/>
    <w:rsid w:val="0087282E"/>
    <w:rsid w:val="00872FC8"/>
    <w:rsid w:val="008731C1"/>
    <w:rsid w:val="008744EA"/>
    <w:rsid w:val="008769A5"/>
    <w:rsid w:val="00877F2F"/>
    <w:rsid w:val="0088075B"/>
    <w:rsid w:val="00880A22"/>
    <w:rsid w:val="00882F2D"/>
    <w:rsid w:val="00882FD5"/>
    <w:rsid w:val="00883FD0"/>
    <w:rsid w:val="00884F65"/>
    <w:rsid w:val="00886274"/>
    <w:rsid w:val="00886A88"/>
    <w:rsid w:val="008873E5"/>
    <w:rsid w:val="00891835"/>
    <w:rsid w:val="00891B14"/>
    <w:rsid w:val="0089288F"/>
    <w:rsid w:val="00894575"/>
    <w:rsid w:val="00894787"/>
    <w:rsid w:val="00894A9A"/>
    <w:rsid w:val="008966EB"/>
    <w:rsid w:val="008A0138"/>
    <w:rsid w:val="008A0CCF"/>
    <w:rsid w:val="008A1190"/>
    <w:rsid w:val="008A160E"/>
    <w:rsid w:val="008A2231"/>
    <w:rsid w:val="008A4796"/>
    <w:rsid w:val="008A5A07"/>
    <w:rsid w:val="008A6ADB"/>
    <w:rsid w:val="008A6AF0"/>
    <w:rsid w:val="008A77FC"/>
    <w:rsid w:val="008B12B1"/>
    <w:rsid w:val="008B13E1"/>
    <w:rsid w:val="008B1BE6"/>
    <w:rsid w:val="008B428E"/>
    <w:rsid w:val="008B5142"/>
    <w:rsid w:val="008B6C59"/>
    <w:rsid w:val="008B72C4"/>
    <w:rsid w:val="008B77D9"/>
    <w:rsid w:val="008C33EB"/>
    <w:rsid w:val="008C3A33"/>
    <w:rsid w:val="008C3E5C"/>
    <w:rsid w:val="008C52F2"/>
    <w:rsid w:val="008C6396"/>
    <w:rsid w:val="008C6E3D"/>
    <w:rsid w:val="008C771A"/>
    <w:rsid w:val="008D0345"/>
    <w:rsid w:val="008D08E1"/>
    <w:rsid w:val="008D0E32"/>
    <w:rsid w:val="008D1FEA"/>
    <w:rsid w:val="008D26FB"/>
    <w:rsid w:val="008D30C2"/>
    <w:rsid w:val="008D4609"/>
    <w:rsid w:val="008D4AA0"/>
    <w:rsid w:val="008D4FA3"/>
    <w:rsid w:val="008D5599"/>
    <w:rsid w:val="008D57AC"/>
    <w:rsid w:val="008D6D8B"/>
    <w:rsid w:val="008D7E0D"/>
    <w:rsid w:val="008E03A9"/>
    <w:rsid w:val="008E08B4"/>
    <w:rsid w:val="008E1181"/>
    <w:rsid w:val="008E1B42"/>
    <w:rsid w:val="008E3B43"/>
    <w:rsid w:val="008E3C57"/>
    <w:rsid w:val="008E4D30"/>
    <w:rsid w:val="008E65F0"/>
    <w:rsid w:val="008E6C5E"/>
    <w:rsid w:val="008E7B1E"/>
    <w:rsid w:val="008F09E7"/>
    <w:rsid w:val="008F0E12"/>
    <w:rsid w:val="008F201A"/>
    <w:rsid w:val="008F27D1"/>
    <w:rsid w:val="008F6527"/>
    <w:rsid w:val="00900A9F"/>
    <w:rsid w:val="009031AD"/>
    <w:rsid w:val="00905C59"/>
    <w:rsid w:val="00905E0B"/>
    <w:rsid w:val="00907676"/>
    <w:rsid w:val="00907FDA"/>
    <w:rsid w:val="0091267B"/>
    <w:rsid w:val="00913AF5"/>
    <w:rsid w:val="00913CE1"/>
    <w:rsid w:val="00914B3B"/>
    <w:rsid w:val="00914CE4"/>
    <w:rsid w:val="0092088B"/>
    <w:rsid w:val="00920AB4"/>
    <w:rsid w:val="00920D9D"/>
    <w:rsid w:val="00921999"/>
    <w:rsid w:val="0092517D"/>
    <w:rsid w:val="0092610F"/>
    <w:rsid w:val="0092664E"/>
    <w:rsid w:val="009271F4"/>
    <w:rsid w:val="00927431"/>
    <w:rsid w:val="009278B3"/>
    <w:rsid w:val="009328C9"/>
    <w:rsid w:val="00932C53"/>
    <w:rsid w:val="00933767"/>
    <w:rsid w:val="00933989"/>
    <w:rsid w:val="0093402B"/>
    <w:rsid w:val="009364F4"/>
    <w:rsid w:val="00940328"/>
    <w:rsid w:val="00940FA3"/>
    <w:rsid w:val="00942349"/>
    <w:rsid w:val="00942C89"/>
    <w:rsid w:val="0094347C"/>
    <w:rsid w:val="0094481C"/>
    <w:rsid w:val="00944CF5"/>
    <w:rsid w:val="009452E1"/>
    <w:rsid w:val="00946E98"/>
    <w:rsid w:val="009518A3"/>
    <w:rsid w:val="00956A50"/>
    <w:rsid w:val="009603CC"/>
    <w:rsid w:val="009607E9"/>
    <w:rsid w:val="0096262A"/>
    <w:rsid w:val="009630F3"/>
    <w:rsid w:val="009634C2"/>
    <w:rsid w:val="009640CE"/>
    <w:rsid w:val="00964607"/>
    <w:rsid w:val="00965C37"/>
    <w:rsid w:val="00965C53"/>
    <w:rsid w:val="0096663C"/>
    <w:rsid w:val="00966E17"/>
    <w:rsid w:val="009671E2"/>
    <w:rsid w:val="00971CCD"/>
    <w:rsid w:val="0097315D"/>
    <w:rsid w:val="009744FE"/>
    <w:rsid w:val="0097490E"/>
    <w:rsid w:val="009756EA"/>
    <w:rsid w:val="00976DEE"/>
    <w:rsid w:val="00977F00"/>
    <w:rsid w:val="009803CB"/>
    <w:rsid w:val="00980A9F"/>
    <w:rsid w:val="00980DC6"/>
    <w:rsid w:val="00981268"/>
    <w:rsid w:val="009830F3"/>
    <w:rsid w:val="009836C7"/>
    <w:rsid w:val="00983AEB"/>
    <w:rsid w:val="00983B85"/>
    <w:rsid w:val="0098434C"/>
    <w:rsid w:val="00984F6F"/>
    <w:rsid w:val="009912BC"/>
    <w:rsid w:val="009912F2"/>
    <w:rsid w:val="00992502"/>
    <w:rsid w:val="009937A9"/>
    <w:rsid w:val="0099382C"/>
    <w:rsid w:val="00994F57"/>
    <w:rsid w:val="00995356"/>
    <w:rsid w:val="00995A20"/>
    <w:rsid w:val="00995E83"/>
    <w:rsid w:val="0099762F"/>
    <w:rsid w:val="009A0400"/>
    <w:rsid w:val="009A07C1"/>
    <w:rsid w:val="009A1661"/>
    <w:rsid w:val="009A16F8"/>
    <w:rsid w:val="009A41F9"/>
    <w:rsid w:val="009A4E51"/>
    <w:rsid w:val="009A657B"/>
    <w:rsid w:val="009A6F41"/>
    <w:rsid w:val="009B0C31"/>
    <w:rsid w:val="009B1F0A"/>
    <w:rsid w:val="009B2939"/>
    <w:rsid w:val="009B2BFA"/>
    <w:rsid w:val="009B530E"/>
    <w:rsid w:val="009B71ED"/>
    <w:rsid w:val="009B7E2E"/>
    <w:rsid w:val="009C266D"/>
    <w:rsid w:val="009C4115"/>
    <w:rsid w:val="009C445D"/>
    <w:rsid w:val="009C695D"/>
    <w:rsid w:val="009C7658"/>
    <w:rsid w:val="009C7883"/>
    <w:rsid w:val="009D0522"/>
    <w:rsid w:val="009D2B74"/>
    <w:rsid w:val="009D2C4E"/>
    <w:rsid w:val="009D4581"/>
    <w:rsid w:val="009D71BF"/>
    <w:rsid w:val="009E0183"/>
    <w:rsid w:val="009E028F"/>
    <w:rsid w:val="009E0A58"/>
    <w:rsid w:val="009E491F"/>
    <w:rsid w:val="009E7224"/>
    <w:rsid w:val="009E7FEB"/>
    <w:rsid w:val="009F0138"/>
    <w:rsid w:val="009F1144"/>
    <w:rsid w:val="009F1D1D"/>
    <w:rsid w:val="009F1F1E"/>
    <w:rsid w:val="009F2239"/>
    <w:rsid w:val="009F29F9"/>
    <w:rsid w:val="009F2CAB"/>
    <w:rsid w:val="009F2CD4"/>
    <w:rsid w:val="009F30ED"/>
    <w:rsid w:val="009F42BC"/>
    <w:rsid w:val="009F4957"/>
    <w:rsid w:val="009F5101"/>
    <w:rsid w:val="009F7F54"/>
    <w:rsid w:val="00A003B7"/>
    <w:rsid w:val="00A01C77"/>
    <w:rsid w:val="00A03774"/>
    <w:rsid w:val="00A07792"/>
    <w:rsid w:val="00A07DAF"/>
    <w:rsid w:val="00A11127"/>
    <w:rsid w:val="00A11248"/>
    <w:rsid w:val="00A11B09"/>
    <w:rsid w:val="00A120A3"/>
    <w:rsid w:val="00A13F73"/>
    <w:rsid w:val="00A14EFA"/>
    <w:rsid w:val="00A15272"/>
    <w:rsid w:val="00A15A8D"/>
    <w:rsid w:val="00A15F50"/>
    <w:rsid w:val="00A16299"/>
    <w:rsid w:val="00A17A18"/>
    <w:rsid w:val="00A17C0D"/>
    <w:rsid w:val="00A20E2F"/>
    <w:rsid w:val="00A2118A"/>
    <w:rsid w:val="00A219A5"/>
    <w:rsid w:val="00A25552"/>
    <w:rsid w:val="00A26D8E"/>
    <w:rsid w:val="00A30403"/>
    <w:rsid w:val="00A30997"/>
    <w:rsid w:val="00A30B42"/>
    <w:rsid w:val="00A30D5F"/>
    <w:rsid w:val="00A310A3"/>
    <w:rsid w:val="00A31745"/>
    <w:rsid w:val="00A32388"/>
    <w:rsid w:val="00A32AD7"/>
    <w:rsid w:val="00A33865"/>
    <w:rsid w:val="00A3458E"/>
    <w:rsid w:val="00A349A2"/>
    <w:rsid w:val="00A349C2"/>
    <w:rsid w:val="00A34F31"/>
    <w:rsid w:val="00A37BE1"/>
    <w:rsid w:val="00A37CDB"/>
    <w:rsid w:val="00A37F7D"/>
    <w:rsid w:val="00A40209"/>
    <w:rsid w:val="00A41E54"/>
    <w:rsid w:val="00A43EDD"/>
    <w:rsid w:val="00A45363"/>
    <w:rsid w:val="00A459E8"/>
    <w:rsid w:val="00A4714D"/>
    <w:rsid w:val="00A473D1"/>
    <w:rsid w:val="00A51203"/>
    <w:rsid w:val="00A52D37"/>
    <w:rsid w:val="00A53AC8"/>
    <w:rsid w:val="00A56171"/>
    <w:rsid w:val="00A56A24"/>
    <w:rsid w:val="00A623AD"/>
    <w:rsid w:val="00A62896"/>
    <w:rsid w:val="00A64546"/>
    <w:rsid w:val="00A645EA"/>
    <w:rsid w:val="00A676FC"/>
    <w:rsid w:val="00A711C2"/>
    <w:rsid w:val="00A71589"/>
    <w:rsid w:val="00A72007"/>
    <w:rsid w:val="00A728F8"/>
    <w:rsid w:val="00A73640"/>
    <w:rsid w:val="00A75B43"/>
    <w:rsid w:val="00A774CD"/>
    <w:rsid w:val="00A8175A"/>
    <w:rsid w:val="00A8258B"/>
    <w:rsid w:val="00A82C54"/>
    <w:rsid w:val="00A83D15"/>
    <w:rsid w:val="00A84DDE"/>
    <w:rsid w:val="00A854DC"/>
    <w:rsid w:val="00A86294"/>
    <w:rsid w:val="00A86F3E"/>
    <w:rsid w:val="00A902CF"/>
    <w:rsid w:val="00A90E79"/>
    <w:rsid w:val="00A91589"/>
    <w:rsid w:val="00A91F09"/>
    <w:rsid w:val="00A92DC5"/>
    <w:rsid w:val="00A93A27"/>
    <w:rsid w:val="00A94806"/>
    <w:rsid w:val="00A95096"/>
    <w:rsid w:val="00A958A4"/>
    <w:rsid w:val="00A95DA5"/>
    <w:rsid w:val="00A96185"/>
    <w:rsid w:val="00A97166"/>
    <w:rsid w:val="00A97763"/>
    <w:rsid w:val="00AA5695"/>
    <w:rsid w:val="00AA6007"/>
    <w:rsid w:val="00AA7678"/>
    <w:rsid w:val="00AB031A"/>
    <w:rsid w:val="00AB0A9D"/>
    <w:rsid w:val="00AB1527"/>
    <w:rsid w:val="00AB3638"/>
    <w:rsid w:val="00AB4035"/>
    <w:rsid w:val="00AC1B69"/>
    <w:rsid w:val="00AC4CD7"/>
    <w:rsid w:val="00AC5638"/>
    <w:rsid w:val="00AD2FB7"/>
    <w:rsid w:val="00AD32E8"/>
    <w:rsid w:val="00AD389D"/>
    <w:rsid w:val="00AD4A53"/>
    <w:rsid w:val="00AD56CC"/>
    <w:rsid w:val="00AD5ED2"/>
    <w:rsid w:val="00AE1867"/>
    <w:rsid w:val="00AE278B"/>
    <w:rsid w:val="00AE4103"/>
    <w:rsid w:val="00AE7147"/>
    <w:rsid w:val="00AE7B9A"/>
    <w:rsid w:val="00AF13E1"/>
    <w:rsid w:val="00AF1D8C"/>
    <w:rsid w:val="00AF2462"/>
    <w:rsid w:val="00AF2EF5"/>
    <w:rsid w:val="00AF37DE"/>
    <w:rsid w:val="00B00395"/>
    <w:rsid w:val="00B00A18"/>
    <w:rsid w:val="00B019BB"/>
    <w:rsid w:val="00B01D5D"/>
    <w:rsid w:val="00B039E5"/>
    <w:rsid w:val="00B05637"/>
    <w:rsid w:val="00B124B4"/>
    <w:rsid w:val="00B125C6"/>
    <w:rsid w:val="00B12725"/>
    <w:rsid w:val="00B12DE1"/>
    <w:rsid w:val="00B1648B"/>
    <w:rsid w:val="00B16700"/>
    <w:rsid w:val="00B1692F"/>
    <w:rsid w:val="00B17106"/>
    <w:rsid w:val="00B20BE9"/>
    <w:rsid w:val="00B21001"/>
    <w:rsid w:val="00B22C29"/>
    <w:rsid w:val="00B2368E"/>
    <w:rsid w:val="00B2587D"/>
    <w:rsid w:val="00B266FD"/>
    <w:rsid w:val="00B32F80"/>
    <w:rsid w:val="00B33900"/>
    <w:rsid w:val="00B34F2C"/>
    <w:rsid w:val="00B37249"/>
    <w:rsid w:val="00B37558"/>
    <w:rsid w:val="00B3785C"/>
    <w:rsid w:val="00B4080D"/>
    <w:rsid w:val="00B419C1"/>
    <w:rsid w:val="00B43077"/>
    <w:rsid w:val="00B43ABB"/>
    <w:rsid w:val="00B44F34"/>
    <w:rsid w:val="00B45087"/>
    <w:rsid w:val="00B46166"/>
    <w:rsid w:val="00B466D8"/>
    <w:rsid w:val="00B46713"/>
    <w:rsid w:val="00B504F2"/>
    <w:rsid w:val="00B52356"/>
    <w:rsid w:val="00B52AAC"/>
    <w:rsid w:val="00B53111"/>
    <w:rsid w:val="00B53CF2"/>
    <w:rsid w:val="00B53D9C"/>
    <w:rsid w:val="00B5702C"/>
    <w:rsid w:val="00B57FB9"/>
    <w:rsid w:val="00B62DC3"/>
    <w:rsid w:val="00B62E8C"/>
    <w:rsid w:val="00B635DC"/>
    <w:rsid w:val="00B636AC"/>
    <w:rsid w:val="00B64335"/>
    <w:rsid w:val="00B66528"/>
    <w:rsid w:val="00B67215"/>
    <w:rsid w:val="00B702C8"/>
    <w:rsid w:val="00B704E9"/>
    <w:rsid w:val="00B70CDB"/>
    <w:rsid w:val="00B71FA1"/>
    <w:rsid w:val="00B7205D"/>
    <w:rsid w:val="00B72FDD"/>
    <w:rsid w:val="00B738AB"/>
    <w:rsid w:val="00B742F1"/>
    <w:rsid w:val="00B74854"/>
    <w:rsid w:val="00B76730"/>
    <w:rsid w:val="00B76C17"/>
    <w:rsid w:val="00B76FA8"/>
    <w:rsid w:val="00B81EDB"/>
    <w:rsid w:val="00B8259C"/>
    <w:rsid w:val="00B82C8B"/>
    <w:rsid w:val="00B85526"/>
    <w:rsid w:val="00B86E69"/>
    <w:rsid w:val="00B87656"/>
    <w:rsid w:val="00B90A1B"/>
    <w:rsid w:val="00B922C4"/>
    <w:rsid w:val="00B922FD"/>
    <w:rsid w:val="00B948BC"/>
    <w:rsid w:val="00B96E90"/>
    <w:rsid w:val="00B97541"/>
    <w:rsid w:val="00B97C18"/>
    <w:rsid w:val="00B97D88"/>
    <w:rsid w:val="00BA00DB"/>
    <w:rsid w:val="00BA1EB3"/>
    <w:rsid w:val="00BA3A2A"/>
    <w:rsid w:val="00BA3D23"/>
    <w:rsid w:val="00BA4863"/>
    <w:rsid w:val="00BA55BB"/>
    <w:rsid w:val="00BA6573"/>
    <w:rsid w:val="00BA6857"/>
    <w:rsid w:val="00BA69DA"/>
    <w:rsid w:val="00BA7C98"/>
    <w:rsid w:val="00BB1AD4"/>
    <w:rsid w:val="00BB2551"/>
    <w:rsid w:val="00BB3D2A"/>
    <w:rsid w:val="00BB497B"/>
    <w:rsid w:val="00BB535E"/>
    <w:rsid w:val="00BB57DC"/>
    <w:rsid w:val="00BB64EF"/>
    <w:rsid w:val="00BB68F4"/>
    <w:rsid w:val="00BB6A4E"/>
    <w:rsid w:val="00BB7EAF"/>
    <w:rsid w:val="00BC161A"/>
    <w:rsid w:val="00BC1904"/>
    <w:rsid w:val="00BC1AD3"/>
    <w:rsid w:val="00BC2BB7"/>
    <w:rsid w:val="00BC2D1C"/>
    <w:rsid w:val="00BC414D"/>
    <w:rsid w:val="00BC4251"/>
    <w:rsid w:val="00BC5F60"/>
    <w:rsid w:val="00BC7B80"/>
    <w:rsid w:val="00BD029A"/>
    <w:rsid w:val="00BD0803"/>
    <w:rsid w:val="00BD0D75"/>
    <w:rsid w:val="00BD2049"/>
    <w:rsid w:val="00BD2314"/>
    <w:rsid w:val="00BD2C04"/>
    <w:rsid w:val="00BD4158"/>
    <w:rsid w:val="00BD41F0"/>
    <w:rsid w:val="00BD46C2"/>
    <w:rsid w:val="00BD4B5B"/>
    <w:rsid w:val="00BD6768"/>
    <w:rsid w:val="00BD6FC5"/>
    <w:rsid w:val="00BD7F4E"/>
    <w:rsid w:val="00BE1479"/>
    <w:rsid w:val="00BE1DD8"/>
    <w:rsid w:val="00BE37D4"/>
    <w:rsid w:val="00BE4447"/>
    <w:rsid w:val="00BE4B85"/>
    <w:rsid w:val="00BE75B3"/>
    <w:rsid w:val="00BE7677"/>
    <w:rsid w:val="00BE776F"/>
    <w:rsid w:val="00BF05E7"/>
    <w:rsid w:val="00BF0CA2"/>
    <w:rsid w:val="00BF3C27"/>
    <w:rsid w:val="00BF3E7D"/>
    <w:rsid w:val="00BF55F5"/>
    <w:rsid w:val="00C005BC"/>
    <w:rsid w:val="00C006A1"/>
    <w:rsid w:val="00C01A38"/>
    <w:rsid w:val="00C02FAF"/>
    <w:rsid w:val="00C040FD"/>
    <w:rsid w:val="00C05D39"/>
    <w:rsid w:val="00C10468"/>
    <w:rsid w:val="00C10C0C"/>
    <w:rsid w:val="00C11618"/>
    <w:rsid w:val="00C12FE9"/>
    <w:rsid w:val="00C157F1"/>
    <w:rsid w:val="00C17063"/>
    <w:rsid w:val="00C17068"/>
    <w:rsid w:val="00C204BF"/>
    <w:rsid w:val="00C204EE"/>
    <w:rsid w:val="00C20DF8"/>
    <w:rsid w:val="00C20FF6"/>
    <w:rsid w:val="00C21541"/>
    <w:rsid w:val="00C22F65"/>
    <w:rsid w:val="00C277A2"/>
    <w:rsid w:val="00C31947"/>
    <w:rsid w:val="00C31A9F"/>
    <w:rsid w:val="00C31AA1"/>
    <w:rsid w:val="00C32065"/>
    <w:rsid w:val="00C32ED2"/>
    <w:rsid w:val="00C33449"/>
    <w:rsid w:val="00C34501"/>
    <w:rsid w:val="00C34E30"/>
    <w:rsid w:val="00C37846"/>
    <w:rsid w:val="00C40682"/>
    <w:rsid w:val="00C40FA9"/>
    <w:rsid w:val="00C41AFF"/>
    <w:rsid w:val="00C42307"/>
    <w:rsid w:val="00C42886"/>
    <w:rsid w:val="00C42F9D"/>
    <w:rsid w:val="00C4472F"/>
    <w:rsid w:val="00C44AB5"/>
    <w:rsid w:val="00C46701"/>
    <w:rsid w:val="00C50447"/>
    <w:rsid w:val="00C505E8"/>
    <w:rsid w:val="00C508AF"/>
    <w:rsid w:val="00C54C2D"/>
    <w:rsid w:val="00C554FC"/>
    <w:rsid w:val="00C57DF6"/>
    <w:rsid w:val="00C57FC4"/>
    <w:rsid w:val="00C605B2"/>
    <w:rsid w:val="00C624AD"/>
    <w:rsid w:val="00C629D9"/>
    <w:rsid w:val="00C62BC7"/>
    <w:rsid w:val="00C63366"/>
    <w:rsid w:val="00C64AAC"/>
    <w:rsid w:val="00C665B9"/>
    <w:rsid w:val="00C66717"/>
    <w:rsid w:val="00C71075"/>
    <w:rsid w:val="00C71E1D"/>
    <w:rsid w:val="00C7252E"/>
    <w:rsid w:val="00C754D6"/>
    <w:rsid w:val="00C75ED2"/>
    <w:rsid w:val="00C80EA3"/>
    <w:rsid w:val="00C87BC7"/>
    <w:rsid w:val="00C90BEE"/>
    <w:rsid w:val="00C9179B"/>
    <w:rsid w:val="00C9200E"/>
    <w:rsid w:val="00C92931"/>
    <w:rsid w:val="00C943C5"/>
    <w:rsid w:val="00C9515E"/>
    <w:rsid w:val="00C956EC"/>
    <w:rsid w:val="00C968B2"/>
    <w:rsid w:val="00C97511"/>
    <w:rsid w:val="00CA02C0"/>
    <w:rsid w:val="00CA28B4"/>
    <w:rsid w:val="00CA39B5"/>
    <w:rsid w:val="00CA39B9"/>
    <w:rsid w:val="00CA7111"/>
    <w:rsid w:val="00CB07B1"/>
    <w:rsid w:val="00CB120D"/>
    <w:rsid w:val="00CB1724"/>
    <w:rsid w:val="00CB297B"/>
    <w:rsid w:val="00CB373B"/>
    <w:rsid w:val="00CB3CB5"/>
    <w:rsid w:val="00CB4413"/>
    <w:rsid w:val="00CB5FBC"/>
    <w:rsid w:val="00CC0F6D"/>
    <w:rsid w:val="00CC1F46"/>
    <w:rsid w:val="00CC2273"/>
    <w:rsid w:val="00CC2D8D"/>
    <w:rsid w:val="00CC2D94"/>
    <w:rsid w:val="00CC3734"/>
    <w:rsid w:val="00CC42D2"/>
    <w:rsid w:val="00CC4766"/>
    <w:rsid w:val="00CC5AA0"/>
    <w:rsid w:val="00CC6298"/>
    <w:rsid w:val="00CC6AD1"/>
    <w:rsid w:val="00CC6CBD"/>
    <w:rsid w:val="00CD0B3B"/>
    <w:rsid w:val="00CD15C6"/>
    <w:rsid w:val="00CD1ECF"/>
    <w:rsid w:val="00CD2EFE"/>
    <w:rsid w:val="00CD302D"/>
    <w:rsid w:val="00CD34E1"/>
    <w:rsid w:val="00CD4D42"/>
    <w:rsid w:val="00CD5811"/>
    <w:rsid w:val="00CD7A27"/>
    <w:rsid w:val="00CE04CF"/>
    <w:rsid w:val="00CE0739"/>
    <w:rsid w:val="00CE2827"/>
    <w:rsid w:val="00CE3701"/>
    <w:rsid w:val="00CE6149"/>
    <w:rsid w:val="00CE6773"/>
    <w:rsid w:val="00CF127F"/>
    <w:rsid w:val="00CF1905"/>
    <w:rsid w:val="00CF389C"/>
    <w:rsid w:val="00CF42C9"/>
    <w:rsid w:val="00CF5750"/>
    <w:rsid w:val="00CF596D"/>
    <w:rsid w:val="00CF5B63"/>
    <w:rsid w:val="00CF7E5E"/>
    <w:rsid w:val="00D0028F"/>
    <w:rsid w:val="00D00919"/>
    <w:rsid w:val="00D030C4"/>
    <w:rsid w:val="00D03150"/>
    <w:rsid w:val="00D0342E"/>
    <w:rsid w:val="00D035A3"/>
    <w:rsid w:val="00D04152"/>
    <w:rsid w:val="00D04AA8"/>
    <w:rsid w:val="00D04B20"/>
    <w:rsid w:val="00D04EB8"/>
    <w:rsid w:val="00D05F95"/>
    <w:rsid w:val="00D07724"/>
    <w:rsid w:val="00D07D9D"/>
    <w:rsid w:val="00D1203C"/>
    <w:rsid w:val="00D136A7"/>
    <w:rsid w:val="00D14607"/>
    <w:rsid w:val="00D170BD"/>
    <w:rsid w:val="00D23043"/>
    <w:rsid w:val="00D24331"/>
    <w:rsid w:val="00D24759"/>
    <w:rsid w:val="00D2576C"/>
    <w:rsid w:val="00D2673F"/>
    <w:rsid w:val="00D26AB9"/>
    <w:rsid w:val="00D30B32"/>
    <w:rsid w:val="00D30C06"/>
    <w:rsid w:val="00D3140C"/>
    <w:rsid w:val="00D31B10"/>
    <w:rsid w:val="00D32DFA"/>
    <w:rsid w:val="00D33BAE"/>
    <w:rsid w:val="00D33DBF"/>
    <w:rsid w:val="00D34ED6"/>
    <w:rsid w:val="00D352FC"/>
    <w:rsid w:val="00D35CE2"/>
    <w:rsid w:val="00D36166"/>
    <w:rsid w:val="00D37E81"/>
    <w:rsid w:val="00D40915"/>
    <w:rsid w:val="00D40C3F"/>
    <w:rsid w:val="00D43F82"/>
    <w:rsid w:val="00D4621E"/>
    <w:rsid w:val="00D46458"/>
    <w:rsid w:val="00D47119"/>
    <w:rsid w:val="00D526E8"/>
    <w:rsid w:val="00D52915"/>
    <w:rsid w:val="00D529CC"/>
    <w:rsid w:val="00D546FF"/>
    <w:rsid w:val="00D56396"/>
    <w:rsid w:val="00D5657D"/>
    <w:rsid w:val="00D568D1"/>
    <w:rsid w:val="00D57D46"/>
    <w:rsid w:val="00D603C2"/>
    <w:rsid w:val="00D608C7"/>
    <w:rsid w:val="00D60F98"/>
    <w:rsid w:val="00D623B0"/>
    <w:rsid w:val="00D6306F"/>
    <w:rsid w:val="00D63FDE"/>
    <w:rsid w:val="00D63FFE"/>
    <w:rsid w:val="00D6485B"/>
    <w:rsid w:val="00D64B8F"/>
    <w:rsid w:val="00D65870"/>
    <w:rsid w:val="00D66317"/>
    <w:rsid w:val="00D67B38"/>
    <w:rsid w:val="00D721C5"/>
    <w:rsid w:val="00D7298D"/>
    <w:rsid w:val="00D752FC"/>
    <w:rsid w:val="00D81A07"/>
    <w:rsid w:val="00D81C85"/>
    <w:rsid w:val="00D8232D"/>
    <w:rsid w:val="00D82E34"/>
    <w:rsid w:val="00D82F92"/>
    <w:rsid w:val="00D8473B"/>
    <w:rsid w:val="00D85037"/>
    <w:rsid w:val="00D861FA"/>
    <w:rsid w:val="00D8626D"/>
    <w:rsid w:val="00D86CB6"/>
    <w:rsid w:val="00D926EF"/>
    <w:rsid w:val="00D9349B"/>
    <w:rsid w:val="00D93B1F"/>
    <w:rsid w:val="00D94056"/>
    <w:rsid w:val="00D94363"/>
    <w:rsid w:val="00D94E22"/>
    <w:rsid w:val="00D968A2"/>
    <w:rsid w:val="00D96AB6"/>
    <w:rsid w:val="00D96F26"/>
    <w:rsid w:val="00D97109"/>
    <w:rsid w:val="00DA0A53"/>
    <w:rsid w:val="00DA2223"/>
    <w:rsid w:val="00DA2297"/>
    <w:rsid w:val="00DA5630"/>
    <w:rsid w:val="00DA6922"/>
    <w:rsid w:val="00DA71B8"/>
    <w:rsid w:val="00DA7F38"/>
    <w:rsid w:val="00DB002A"/>
    <w:rsid w:val="00DB0397"/>
    <w:rsid w:val="00DB0624"/>
    <w:rsid w:val="00DB212A"/>
    <w:rsid w:val="00DB40FB"/>
    <w:rsid w:val="00DB44D6"/>
    <w:rsid w:val="00DB4E00"/>
    <w:rsid w:val="00DB53F9"/>
    <w:rsid w:val="00DB5F20"/>
    <w:rsid w:val="00DB6AA9"/>
    <w:rsid w:val="00DB7BAA"/>
    <w:rsid w:val="00DC0685"/>
    <w:rsid w:val="00DC1CDD"/>
    <w:rsid w:val="00DC292F"/>
    <w:rsid w:val="00DC35E3"/>
    <w:rsid w:val="00DC42F4"/>
    <w:rsid w:val="00DC4440"/>
    <w:rsid w:val="00DC4D28"/>
    <w:rsid w:val="00DC54D2"/>
    <w:rsid w:val="00DC5527"/>
    <w:rsid w:val="00DC7509"/>
    <w:rsid w:val="00DC7975"/>
    <w:rsid w:val="00DD1ED6"/>
    <w:rsid w:val="00DD34B5"/>
    <w:rsid w:val="00DD396F"/>
    <w:rsid w:val="00DD4BC9"/>
    <w:rsid w:val="00DD4F13"/>
    <w:rsid w:val="00DD58D5"/>
    <w:rsid w:val="00DD688B"/>
    <w:rsid w:val="00DD7C07"/>
    <w:rsid w:val="00DD7DEA"/>
    <w:rsid w:val="00DE064C"/>
    <w:rsid w:val="00DE2A34"/>
    <w:rsid w:val="00DE2B98"/>
    <w:rsid w:val="00DE35AA"/>
    <w:rsid w:val="00DE4288"/>
    <w:rsid w:val="00DE5D97"/>
    <w:rsid w:val="00DE66A6"/>
    <w:rsid w:val="00DE77A5"/>
    <w:rsid w:val="00DF0556"/>
    <w:rsid w:val="00DF0E07"/>
    <w:rsid w:val="00DF1519"/>
    <w:rsid w:val="00DF16BE"/>
    <w:rsid w:val="00DF16C8"/>
    <w:rsid w:val="00DF20D5"/>
    <w:rsid w:val="00DF2BD4"/>
    <w:rsid w:val="00DF3E81"/>
    <w:rsid w:val="00DF5B19"/>
    <w:rsid w:val="00DF608E"/>
    <w:rsid w:val="00DF7AA1"/>
    <w:rsid w:val="00E0137D"/>
    <w:rsid w:val="00E038B5"/>
    <w:rsid w:val="00E0468A"/>
    <w:rsid w:val="00E0501E"/>
    <w:rsid w:val="00E05A33"/>
    <w:rsid w:val="00E10AB7"/>
    <w:rsid w:val="00E12D1B"/>
    <w:rsid w:val="00E17813"/>
    <w:rsid w:val="00E20190"/>
    <w:rsid w:val="00E20C8B"/>
    <w:rsid w:val="00E2148D"/>
    <w:rsid w:val="00E21E33"/>
    <w:rsid w:val="00E235A4"/>
    <w:rsid w:val="00E239AC"/>
    <w:rsid w:val="00E25E28"/>
    <w:rsid w:val="00E30037"/>
    <w:rsid w:val="00E30888"/>
    <w:rsid w:val="00E33CB9"/>
    <w:rsid w:val="00E33D94"/>
    <w:rsid w:val="00E3421D"/>
    <w:rsid w:val="00E3436F"/>
    <w:rsid w:val="00E343DE"/>
    <w:rsid w:val="00E365B0"/>
    <w:rsid w:val="00E36D52"/>
    <w:rsid w:val="00E37B43"/>
    <w:rsid w:val="00E40C75"/>
    <w:rsid w:val="00E43793"/>
    <w:rsid w:val="00E43D62"/>
    <w:rsid w:val="00E4682F"/>
    <w:rsid w:val="00E46B79"/>
    <w:rsid w:val="00E50E47"/>
    <w:rsid w:val="00E52AF2"/>
    <w:rsid w:val="00E52CDA"/>
    <w:rsid w:val="00E53545"/>
    <w:rsid w:val="00E563F7"/>
    <w:rsid w:val="00E56B22"/>
    <w:rsid w:val="00E6209D"/>
    <w:rsid w:val="00E62E6E"/>
    <w:rsid w:val="00E62F33"/>
    <w:rsid w:val="00E646F6"/>
    <w:rsid w:val="00E65519"/>
    <w:rsid w:val="00E65599"/>
    <w:rsid w:val="00E661EB"/>
    <w:rsid w:val="00E6750F"/>
    <w:rsid w:val="00E678FE"/>
    <w:rsid w:val="00E735F9"/>
    <w:rsid w:val="00E73AE0"/>
    <w:rsid w:val="00E741C5"/>
    <w:rsid w:val="00E77B01"/>
    <w:rsid w:val="00E77D8A"/>
    <w:rsid w:val="00E8102C"/>
    <w:rsid w:val="00E81D75"/>
    <w:rsid w:val="00E82C47"/>
    <w:rsid w:val="00E83335"/>
    <w:rsid w:val="00E842C9"/>
    <w:rsid w:val="00E84FAA"/>
    <w:rsid w:val="00E855E4"/>
    <w:rsid w:val="00E86763"/>
    <w:rsid w:val="00E87FD2"/>
    <w:rsid w:val="00E91683"/>
    <w:rsid w:val="00E9199A"/>
    <w:rsid w:val="00E9248D"/>
    <w:rsid w:val="00E95191"/>
    <w:rsid w:val="00E95431"/>
    <w:rsid w:val="00E95973"/>
    <w:rsid w:val="00EA4027"/>
    <w:rsid w:val="00EA4EB1"/>
    <w:rsid w:val="00EA57C3"/>
    <w:rsid w:val="00EA5816"/>
    <w:rsid w:val="00EA5F79"/>
    <w:rsid w:val="00EA79F4"/>
    <w:rsid w:val="00EA7B1C"/>
    <w:rsid w:val="00EB022E"/>
    <w:rsid w:val="00EB10AF"/>
    <w:rsid w:val="00EB1675"/>
    <w:rsid w:val="00EB2267"/>
    <w:rsid w:val="00EB2603"/>
    <w:rsid w:val="00EB2C53"/>
    <w:rsid w:val="00EB2DFA"/>
    <w:rsid w:val="00EB3EE3"/>
    <w:rsid w:val="00EB6880"/>
    <w:rsid w:val="00EB7894"/>
    <w:rsid w:val="00EC0585"/>
    <w:rsid w:val="00EC10C6"/>
    <w:rsid w:val="00EC3983"/>
    <w:rsid w:val="00EC418B"/>
    <w:rsid w:val="00EC4394"/>
    <w:rsid w:val="00EC4CB9"/>
    <w:rsid w:val="00EC63D8"/>
    <w:rsid w:val="00ED0289"/>
    <w:rsid w:val="00ED10DE"/>
    <w:rsid w:val="00ED175C"/>
    <w:rsid w:val="00ED26D5"/>
    <w:rsid w:val="00ED3499"/>
    <w:rsid w:val="00ED794B"/>
    <w:rsid w:val="00ED7AA7"/>
    <w:rsid w:val="00ED7C70"/>
    <w:rsid w:val="00EE0425"/>
    <w:rsid w:val="00EE1077"/>
    <w:rsid w:val="00EE1F83"/>
    <w:rsid w:val="00EE2733"/>
    <w:rsid w:val="00EE30E1"/>
    <w:rsid w:val="00EE3392"/>
    <w:rsid w:val="00EE34E4"/>
    <w:rsid w:val="00EE6D7D"/>
    <w:rsid w:val="00EF115D"/>
    <w:rsid w:val="00EF1D34"/>
    <w:rsid w:val="00EF266B"/>
    <w:rsid w:val="00EF308D"/>
    <w:rsid w:val="00EF4076"/>
    <w:rsid w:val="00EF4DA3"/>
    <w:rsid w:val="00EF593B"/>
    <w:rsid w:val="00EF6E88"/>
    <w:rsid w:val="00F009C3"/>
    <w:rsid w:val="00F02782"/>
    <w:rsid w:val="00F03B63"/>
    <w:rsid w:val="00F05D78"/>
    <w:rsid w:val="00F06483"/>
    <w:rsid w:val="00F0681D"/>
    <w:rsid w:val="00F07223"/>
    <w:rsid w:val="00F10025"/>
    <w:rsid w:val="00F10171"/>
    <w:rsid w:val="00F108A7"/>
    <w:rsid w:val="00F11232"/>
    <w:rsid w:val="00F11796"/>
    <w:rsid w:val="00F11AC0"/>
    <w:rsid w:val="00F123D1"/>
    <w:rsid w:val="00F13B26"/>
    <w:rsid w:val="00F1728B"/>
    <w:rsid w:val="00F20B83"/>
    <w:rsid w:val="00F23F3D"/>
    <w:rsid w:val="00F25298"/>
    <w:rsid w:val="00F25471"/>
    <w:rsid w:val="00F2571B"/>
    <w:rsid w:val="00F27259"/>
    <w:rsid w:val="00F27F15"/>
    <w:rsid w:val="00F30C71"/>
    <w:rsid w:val="00F32387"/>
    <w:rsid w:val="00F3245B"/>
    <w:rsid w:val="00F33B8F"/>
    <w:rsid w:val="00F34422"/>
    <w:rsid w:val="00F34D58"/>
    <w:rsid w:val="00F36F0B"/>
    <w:rsid w:val="00F37FFE"/>
    <w:rsid w:val="00F41915"/>
    <w:rsid w:val="00F42D7C"/>
    <w:rsid w:val="00F43A7E"/>
    <w:rsid w:val="00F4564F"/>
    <w:rsid w:val="00F46021"/>
    <w:rsid w:val="00F46C1E"/>
    <w:rsid w:val="00F47C33"/>
    <w:rsid w:val="00F507A8"/>
    <w:rsid w:val="00F50E3A"/>
    <w:rsid w:val="00F527CA"/>
    <w:rsid w:val="00F54AFE"/>
    <w:rsid w:val="00F574F1"/>
    <w:rsid w:val="00F61B2A"/>
    <w:rsid w:val="00F63D46"/>
    <w:rsid w:val="00F64C5C"/>
    <w:rsid w:val="00F64FF6"/>
    <w:rsid w:val="00F65A9B"/>
    <w:rsid w:val="00F70822"/>
    <w:rsid w:val="00F711D6"/>
    <w:rsid w:val="00F724E2"/>
    <w:rsid w:val="00F7309B"/>
    <w:rsid w:val="00F733F1"/>
    <w:rsid w:val="00F73D7C"/>
    <w:rsid w:val="00F74154"/>
    <w:rsid w:val="00F748C5"/>
    <w:rsid w:val="00F758F5"/>
    <w:rsid w:val="00F7670A"/>
    <w:rsid w:val="00F77612"/>
    <w:rsid w:val="00F80431"/>
    <w:rsid w:val="00F80D86"/>
    <w:rsid w:val="00F81F17"/>
    <w:rsid w:val="00F82975"/>
    <w:rsid w:val="00F830DE"/>
    <w:rsid w:val="00F833FB"/>
    <w:rsid w:val="00F84230"/>
    <w:rsid w:val="00F8554C"/>
    <w:rsid w:val="00F8596E"/>
    <w:rsid w:val="00F8687B"/>
    <w:rsid w:val="00F86E8B"/>
    <w:rsid w:val="00F91E62"/>
    <w:rsid w:val="00F91FE4"/>
    <w:rsid w:val="00F92718"/>
    <w:rsid w:val="00F938CF"/>
    <w:rsid w:val="00F93CB1"/>
    <w:rsid w:val="00F94DF3"/>
    <w:rsid w:val="00F954BF"/>
    <w:rsid w:val="00FA0298"/>
    <w:rsid w:val="00FA2478"/>
    <w:rsid w:val="00FA2E87"/>
    <w:rsid w:val="00FA3144"/>
    <w:rsid w:val="00FA45B2"/>
    <w:rsid w:val="00FA5161"/>
    <w:rsid w:val="00FA60D0"/>
    <w:rsid w:val="00FA7A1B"/>
    <w:rsid w:val="00FB1285"/>
    <w:rsid w:val="00FB3F88"/>
    <w:rsid w:val="00FB49E2"/>
    <w:rsid w:val="00FB77E7"/>
    <w:rsid w:val="00FC0585"/>
    <w:rsid w:val="00FC0E00"/>
    <w:rsid w:val="00FC3621"/>
    <w:rsid w:val="00FC4EAA"/>
    <w:rsid w:val="00FC556B"/>
    <w:rsid w:val="00FC6B9A"/>
    <w:rsid w:val="00FD19BA"/>
    <w:rsid w:val="00FD2F8B"/>
    <w:rsid w:val="00FD3140"/>
    <w:rsid w:val="00FD4486"/>
    <w:rsid w:val="00FD5807"/>
    <w:rsid w:val="00FD7809"/>
    <w:rsid w:val="00FE0A5B"/>
    <w:rsid w:val="00FE1157"/>
    <w:rsid w:val="00FE1D1D"/>
    <w:rsid w:val="00FE224A"/>
    <w:rsid w:val="00FE2458"/>
    <w:rsid w:val="00FE2996"/>
    <w:rsid w:val="00FE31C6"/>
    <w:rsid w:val="00FE532F"/>
    <w:rsid w:val="00FE6575"/>
    <w:rsid w:val="00FE7D98"/>
    <w:rsid w:val="00FE7DD3"/>
    <w:rsid w:val="00FF077B"/>
    <w:rsid w:val="00FF0D17"/>
    <w:rsid w:val="00FF15FF"/>
    <w:rsid w:val="00FF1F23"/>
    <w:rsid w:val="00FF1F57"/>
    <w:rsid w:val="00FF2AB6"/>
    <w:rsid w:val="00FF3DCB"/>
    <w:rsid w:val="00FF487F"/>
    <w:rsid w:val="00FF505C"/>
    <w:rsid w:val="00FF50A2"/>
    <w:rsid w:val="00FF5157"/>
    <w:rsid w:val="00FF51AE"/>
    <w:rsid w:val="00FF6BFF"/>
    <w:rsid w:val="00FF754D"/>
    <w:rsid w:val="042C0680"/>
    <w:rsid w:val="05B6312F"/>
    <w:rsid w:val="074B6FDA"/>
    <w:rsid w:val="09EB2F3E"/>
    <w:rsid w:val="10A65BA2"/>
    <w:rsid w:val="13862EF3"/>
    <w:rsid w:val="14D21B12"/>
    <w:rsid w:val="190F263A"/>
    <w:rsid w:val="1A8A7895"/>
    <w:rsid w:val="1EAF37A1"/>
    <w:rsid w:val="209B53E0"/>
    <w:rsid w:val="26AC16DB"/>
    <w:rsid w:val="28DA6B33"/>
    <w:rsid w:val="28ED3B2E"/>
    <w:rsid w:val="2A4950AE"/>
    <w:rsid w:val="2B3543A7"/>
    <w:rsid w:val="2CA279D0"/>
    <w:rsid w:val="2DB476EF"/>
    <w:rsid w:val="316442C5"/>
    <w:rsid w:val="349F224C"/>
    <w:rsid w:val="3ABC7B52"/>
    <w:rsid w:val="3CB0678F"/>
    <w:rsid w:val="3D8F2785"/>
    <w:rsid w:val="4A2C6C2B"/>
    <w:rsid w:val="511835C6"/>
    <w:rsid w:val="51BF62E5"/>
    <w:rsid w:val="56A53353"/>
    <w:rsid w:val="56EF606E"/>
    <w:rsid w:val="5B277266"/>
    <w:rsid w:val="635D7225"/>
    <w:rsid w:val="66D8785F"/>
    <w:rsid w:val="67B33D6E"/>
    <w:rsid w:val="688E324E"/>
    <w:rsid w:val="6B6816FF"/>
    <w:rsid w:val="6D052D76"/>
    <w:rsid w:val="70FF2D8A"/>
    <w:rsid w:val="76EF02F8"/>
    <w:rsid w:val="77E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1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9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3111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A0DF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A0DF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ody Text"/>
    <w:basedOn w:val="a"/>
    <w:link w:val="Char0"/>
    <w:unhideWhenUsed/>
    <w:qFormat/>
    <w:pPr>
      <w:spacing w:after="120"/>
    </w:pPr>
    <w:rPr>
      <w:rFonts w:ascii="Calibri" w:hAnsi="Calibri"/>
      <w:szCs w:val="22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Calibri" w:eastAsia="宋体" w:hAnsi="Calibri" w:cs="Times New Roman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rPr>
      <w:rFonts w:ascii="宋体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D36166"/>
    <w:pPr>
      <w:ind w:firstLineChars="200" w:firstLine="420"/>
    </w:pPr>
  </w:style>
  <w:style w:type="character" w:customStyle="1" w:styleId="def">
    <w:name w:val="def"/>
    <w:basedOn w:val="a0"/>
    <w:rsid w:val="007B5E25"/>
  </w:style>
  <w:style w:type="numbering" w:customStyle="1" w:styleId="11">
    <w:name w:val="无列表1"/>
    <w:next w:val="a2"/>
    <w:uiPriority w:val="99"/>
    <w:semiHidden/>
    <w:unhideWhenUsed/>
    <w:rsid w:val="00F64C5C"/>
  </w:style>
  <w:style w:type="table" w:customStyle="1" w:styleId="12">
    <w:name w:val="网格型1"/>
    <w:basedOn w:val="a1"/>
    <w:next w:val="aa"/>
    <w:uiPriority w:val="59"/>
    <w:qFormat/>
    <w:rsid w:val="00F64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Char">
    <w:name w:val="标题 7 Char"/>
    <w:basedOn w:val="a0"/>
    <w:link w:val="7"/>
    <w:uiPriority w:val="9"/>
    <w:rsid w:val="00B53111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A0DF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A0DF0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c">
    <w:name w:val="annotation reference"/>
    <w:basedOn w:val="a0"/>
    <w:uiPriority w:val="99"/>
    <w:semiHidden/>
    <w:unhideWhenUsed/>
    <w:rsid w:val="002A289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2A289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2A2898"/>
    <w:rPr>
      <w:kern w:val="2"/>
      <w:sz w:val="21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A289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2A2898"/>
    <w:rPr>
      <w:b/>
      <w:bCs/>
      <w:kern w:val="2"/>
      <w:sz w:val="21"/>
    </w:rPr>
  </w:style>
  <w:style w:type="paragraph" w:styleId="af">
    <w:name w:val="Revision"/>
    <w:hidden/>
    <w:uiPriority w:val="99"/>
    <w:semiHidden/>
    <w:rsid w:val="00073A76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oleObject" Target="embeddings/oleObject8.bin"/><Relationship Id="rId6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7.emf"/><Relationship Id="rId66" Type="http://schemas.microsoft.com/office/2011/relationships/commentsExtended" Target="commentsExtended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comments" Target="comments.xml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84EC71-4FDC-4B94-8057-F2393F38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69861</TotalTime>
  <Pages>1</Pages>
  <Words>2116</Words>
  <Characters>12064</Characters>
  <Application>Microsoft Office Word</Application>
  <DocSecurity>0</DocSecurity>
  <Lines>100</Lines>
  <Paragraphs>28</Paragraphs>
  <ScaleCrop>false</ScaleCrop>
  <Company>teligen</Company>
  <LinksUpToDate>false</LinksUpToDate>
  <CharactersWithSpaces>14152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parckle</dc:creator>
  <cp:keywords/>
  <dc:description/>
  <cp:lastModifiedBy>huizhi</cp:lastModifiedBy>
  <cp:revision>474</cp:revision>
  <dcterms:created xsi:type="dcterms:W3CDTF">2016-01-19T13:54:00Z</dcterms:created>
  <dcterms:modified xsi:type="dcterms:W3CDTF">2017-05-27T09:51:00Z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